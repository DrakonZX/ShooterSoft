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F4F" w:rsidRDefault="00AD5F4F" w:rsidP="009801D4">
      <w:pPr>
        <w:pStyle w:val="SemEspaamento"/>
        <w:jc w:val="center"/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</w:pPr>
    </w:p>
    <w:p w:rsidR="00FB7A8F" w:rsidRPr="00247DFE" w:rsidRDefault="00FB7A8F" w:rsidP="009801D4">
      <w:pPr>
        <w:pStyle w:val="SemEspaamento"/>
        <w:jc w:val="center"/>
        <w:rPr>
          <w:rFonts w:ascii="Tahoma" w:hAnsi="Tahoma" w:cs="Tahoma"/>
          <w:b/>
          <w:color w:val="000000"/>
          <w:sz w:val="24"/>
          <w:szCs w:val="24"/>
          <w:shd w:val="clear" w:color="auto" w:fill="FFFFFF"/>
          <w:lang w:val="en-US"/>
        </w:rPr>
      </w:pPr>
      <w:r w:rsidRPr="00247DFE">
        <w:rPr>
          <w:rFonts w:ascii="Tahoma" w:hAnsi="Tahoma" w:cs="Tahoma"/>
          <w:b/>
          <w:color w:val="000000"/>
          <w:sz w:val="24"/>
          <w:szCs w:val="24"/>
          <w:shd w:val="clear" w:color="auto" w:fill="FFFFFF"/>
          <w:lang w:val="en-US"/>
        </w:rPr>
        <w:t>ESCOPETA SPRING MOSSEBERG</w:t>
      </w:r>
    </w:p>
    <w:p w:rsidR="00AD5F4F" w:rsidRPr="00AD5F4F" w:rsidRDefault="00AD5F4F" w:rsidP="00247DFE">
      <w:pPr>
        <w:pStyle w:val="SemEspaamento"/>
        <w:rPr>
          <w:lang w:val="en-US"/>
        </w:rPr>
      </w:pPr>
      <w:r w:rsidRPr="00AD5F4F">
        <w:rPr>
          <w:lang w:val="en-US"/>
        </w:rPr>
        <w:t>AIRSOFT ESCOPETA SHOTGUN MOSSBERG 500 SAWED + BB'S</w:t>
      </w:r>
    </w:p>
    <w:p w:rsidR="00AD5F4F" w:rsidRPr="00AD5F4F" w:rsidRDefault="00AD5F4F" w:rsidP="00247DFE">
      <w:pPr>
        <w:pStyle w:val="SemEspaamento"/>
        <w:rPr>
          <w:rFonts w:ascii="Roboto" w:hAnsi="Roboto"/>
          <w:color w:val="333333"/>
        </w:rPr>
      </w:pPr>
      <w:r w:rsidRPr="00AD5F4F">
        <w:rPr>
          <w:rFonts w:ascii="Roboto" w:hAnsi="Roboto"/>
          <w:color w:val="333333"/>
          <w:lang w:val="en-US"/>
        </w:rPr>
        <w:t>     </w:t>
      </w:r>
      <w:r w:rsidRPr="00AD5F4F">
        <w:rPr>
          <w:rStyle w:val="Forte"/>
          <w:rFonts w:ascii="Roboto" w:hAnsi="Roboto"/>
          <w:color w:val="333333"/>
          <w:lang w:val="en-US"/>
        </w:rPr>
        <w:t> </w:t>
      </w:r>
      <w:proofErr w:type="gramStart"/>
      <w:r w:rsidRPr="00AD5F4F">
        <w:rPr>
          <w:rStyle w:val="Forte"/>
          <w:rFonts w:ascii="Roboto" w:hAnsi="Roboto"/>
          <w:color w:val="333333"/>
        </w:rPr>
        <w:t>( Avalie</w:t>
      </w:r>
      <w:proofErr w:type="gramEnd"/>
      <w:r w:rsidRPr="00AD5F4F">
        <w:rPr>
          <w:rStyle w:val="Forte"/>
          <w:rFonts w:ascii="Roboto" w:hAnsi="Roboto"/>
          <w:color w:val="333333"/>
        </w:rPr>
        <w:t xml:space="preserve"> agora! )</w:t>
      </w:r>
    </w:p>
    <w:p w:rsidR="00AD5F4F" w:rsidRPr="00AD5F4F" w:rsidRDefault="00AD5F4F" w:rsidP="00247DFE">
      <w:pPr>
        <w:pStyle w:val="SemEspaamento"/>
      </w:pPr>
      <w:proofErr w:type="spellStart"/>
      <w:r w:rsidRPr="00247DFE">
        <w:t>Airsoft</w:t>
      </w:r>
      <w:proofErr w:type="spellEnd"/>
      <w:r w:rsidRPr="00247DFE">
        <w:t xml:space="preserve"> Escopeta </w:t>
      </w:r>
      <w:proofErr w:type="spellStart"/>
      <w:r w:rsidRPr="00247DFE">
        <w:t>Shotgun</w:t>
      </w:r>
      <w:proofErr w:type="spellEnd"/>
      <w:r w:rsidRPr="00247DFE">
        <w:t xml:space="preserve"> </w:t>
      </w:r>
      <w:proofErr w:type="spellStart"/>
      <w:r w:rsidRPr="00247DFE">
        <w:t>Mossberg</w:t>
      </w:r>
      <w:proofErr w:type="spellEnd"/>
      <w:r w:rsidRPr="00247DFE">
        <w:t xml:space="preserve"> 500 </w:t>
      </w:r>
      <w:proofErr w:type="spellStart"/>
      <w:r w:rsidRPr="00247DFE">
        <w:t>Sawed</w:t>
      </w:r>
      <w:proofErr w:type="spellEnd"/>
      <w:r w:rsidRPr="00247DFE">
        <w:t xml:space="preserve"> + </w:t>
      </w:r>
      <w:proofErr w:type="spellStart"/>
      <w:r w:rsidRPr="00247DFE">
        <w:t>BB's</w:t>
      </w:r>
      <w:proofErr w:type="spellEnd"/>
      <w:r w:rsidRPr="00247DFE">
        <w:t xml:space="preserve">. </w:t>
      </w:r>
      <w:r w:rsidRPr="00AD5F4F">
        <w:t xml:space="preserve">Kit ideal para você que quer um modelo de arma curta e confortável, com mira </w:t>
      </w:r>
      <w:proofErr w:type="spellStart"/>
      <w:r w:rsidRPr="00AD5F4F">
        <w:t>red-dot</w:t>
      </w:r>
      <w:proofErr w:type="spellEnd"/>
      <w:r w:rsidRPr="00AD5F4F">
        <w:t xml:space="preserve"> e sistema Hop-</w:t>
      </w:r>
      <w:proofErr w:type="spellStart"/>
      <w:r w:rsidRPr="00AD5F4F">
        <w:t>Up</w:t>
      </w:r>
      <w:proofErr w:type="spellEnd"/>
      <w:r w:rsidRPr="00AD5F4F">
        <w:t xml:space="preserve">. Confira mais detalhes abaixo: </w:t>
      </w:r>
      <w:hyperlink r:id="rId6" w:anchor="LongDescription" w:history="1">
        <w:r w:rsidRPr="00AD5F4F">
          <w:rPr>
            <w:rStyle w:val="Hyperlink"/>
            <w:rFonts w:ascii="Roboto" w:hAnsi="Roboto"/>
            <w:color w:val="444444"/>
          </w:rPr>
          <w:t>Saiba mais sobre este produto</w:t>
        </w:r>
      </w:hyperlink>
    </w:p>
    <w:p w:rsidR="00AD5F4F" w:rsidRPr="00AD5F4F" w:rsidRDefault="00AD5F4F" w:rsidP="00247DFE">
      <w:pPr>
        <w:pStyle w:val="SemEspaamento"/>
        <w:rPr>
          <w:rFonts w:ascii="Roboto" w:hAnsi="Roboto"/>
        </w:rPr>
      </w:pPr>
      <w:del w:id="0" w:author="Unknown">
        <w:r w:rsidRPr="00AD5F4F">
          <w:rPr>
            <w:rFonts w:ascii="Roboto" w:hAnsi="Roboto"/>
            <w:color w:val="B0B0B0"/>
          </w:rPr>
          <w:delText>R$ 622,00</w:delText>
        </w:r>
      </w:del>
      <w:proofErr w:type="gramStart"/>
      <w:r w:rsidRPr="00AD5F4F">
        <w:rPr>
          <w:rStyle w:val="nfase"/>
          <w:rFonts w:ascii="Roboto" w:hAnsi="Roboto"/>
          <w:i w:val="0"/>
          <w:iCs w:val="0"/>
          <w:color w:val="ABCB37"/>
        </w:rPr>
        <w:t>por</w:t>
      </w:r>
      <w:proofErr w:type="gramEnd"/>
      <w:r w:rsidRPr="00AD5F4F">
        <w:rPr>
          <w:rStyle w:val="nfase"/>
          <w:rFonts w:ascii="Roboto" w:hAnsi="Roboto"/>
          <w:i w:val="0"/>
          <w:iCs w:val="0"/>
          <w:color w:val="ABCB37"/>
        </w:rPr>
        <w:t> </w:t>
      </w:r>
      <w:r w:rsidRPr="00AD5F4F">
        <w:rPr>
          <w:rStyle w:val="Forte"/>
          <w:rFonts w:ascii="Roboto" w:hAnsi="Roboto"/>
          <w:b w:val="0"/>
          <w:bCs w:val="0"/>
          <w:color w:val="ABCB37"/>
        </w:rPr>
        <w:t>R$ 350,00</w:t>
      </w:r>
    </w:p>
    <w:p w:rsidR="00AD5F4F" w:rsidRDefault="00AD5F4F" w:rsidP="00247DFE">
      <w:pPr>
        <w:pStyle w:val="SemEspaamento"/>
        <w:rPr>
          <w:rFonts w:ascii="Roboto" w:hAnsi="Roboto"/>
        </w:rPr>
      </w:pPr>
      <w:r w:rsidRPr="00AD5F4F">
        <w:rPr>
          <w:rStyle w:val="parcels"/>
          <w:rFonts w:ascii="Roboto" w:hAnsi="Roboto"/>
          <w:b/>
          <w:bCs/>
          <w:caps/>
          <w:color w:val="444444"/>
        </w:rPr>
        <w:t>7X DE</w:t>
      </w:r>
      <w:r w:rsidRPr="00AD5F4F">
        <w:rPr>
          <w:rStyle w:val="parcels"/>
          <w:rFonts w:ascii="Roboto" w:hAnsi="Roboto"/>
          <w:b/>
          <w:bCs/>
          <w:caps/>
          <w:color w:val="ABCB37"/>
        </w:rPr>
        <w:t>R$</w:t>
      </w:r>
      <w:r w:rsidRPr="00AD5F4F">
        <w:rPr>
          <w:rStyle w:val="parcel-value"/>
          <w:rFonts w:ascii="Roboto" w:hAnsi="Roboto"/>
          <w:b/>
          <w:bCs/>
          <w:caps/>
          <w:color w:val="ABCB37"/>
        </w:rPr>
        <w:t>50,00</w:t>
      </w:r>
      <w:r w:rsidRPr="00AD5F4F">
        <w:rPr>
          <w:rFonts w:ascii="Roboto" w:hAnsi="Roboto"/>
        </w:rPr>
        <w:t>ou </w:t>
      </w:r>
      <w:r w:rsidRPr="00AD5F4F">
        <w:rPr>
          <w:rFonts w:ascii="Roboto" w:hAnsi="Roboto"/>
          <w:b/>
          <w:bCs/>
          <w:color w:val="ABCB37"/>
        </w:rPr>
        <w:t>R$ 315,00</w:t>
      </w:r>
      <w:r w:rsidRPr="00AD5F4F">
        <w:rPr>
          <w:rFonts w:ascii="Roboto" w:hAnsi="Roboto"/>
        </w:rPr>
        <w:t> à vista no boleto</w:t>
      </w:r>
    </w:p>
    <w:p w:rsidR="00247DFE" w:rsidRDefault="00AD5F4F" w:rsidP="00247DFE">
      <w:pPr>
        <w:pStyle w:val="SemEspaamento"/>
        <w:rPr>
          <w:rFonts w:ascii="Tahoma" w:hAnsi="Tahoma" w:cs="Tahoma"/>
          <w:sz w:val="21"/>
          <w:szCs w:val="21"/>
          <w:u w:val="single"/>
        </w:rPr>
      </w:pPr>
      <w:proofErr w:type="spellStart"/>
      <w:r>
        <w:rPr>
          <w:rFonts w:ascii="Tahoma" w:hAnsi="Tahoma" w:cs="Tahoma"/>
          <w:sz w:val="21"/>
          <w:szCs w:val="21"/>
          <w:u w:val="single"/>
        </w:rPr>
        <w:t>Airsoft</w:t>
      </w:r>
      <w:proofErr w:type="spellEnd"/>
      <w:r>
        <w:rPr>
          <w:rFonts w:ascii="Tahoma" w:hAnsi="Tahoma" w:cs="Tahoma"/>
          <w:sz w:val="21"/>
          <w:szCs w:val="21"/>
          <w:u w:val="single"/>
        </w:rPr>
        <w:t xml:space="preserve"> Escopeta </w:t>
      </w:r>
      <w:proofErr w:type="spellStart"/>
      <w:r>
        <w:rPr>
          <w:rFonts w:ascii="Tahoma" w:hAnsi="Tahoma" w:cs="Tahoma"/>
          <w:sz w:val="21"/>
          <w:szCs w:val="21"/>
          <w:u w:val="single"/>
        </w:rPr>
        <w:t>Shotgun</w:t>
      </w:r>
      <w:proofErr w:type="spellEnd"/>
      <w:r>
        <w:rPr>
          <w:rFonts w:ascii="Tahoma" w:hAnsi="Tahoma" w:cs="Tahoma"/>
          <w:sz w:val="21"/>
          <w:szCs w:val="21"/>
          <w:u w:val="single"/>
        </w:rPr>
        <w:t xml:space="preserve"> </w:t>
      </w:r>
      <w:proofErr w:type="spellStart"/>
      <w:r>
        <w:rPr>
          <w:rFonts w:ascii="Tahoma" w:hAnsi="Tahoma" w:cs="Tahoma"/>
          <w:sz w:val="21"/>
          <w:szCs w:val="21"/>
          <w:u w:val="single"/>
        </w:rPr>
        <w:t>Mossberg</w:t>
      </w:r>
      <w:proofErr w:type="spellEnd"/>
      <w:r>
        <w:rPr>
          <w:rFonts w:ascii="Tahoma" w:hAnsi="Tahoma" w:cs="Tahoma"/>
          <w:sz w:val="21"/>
          <w:szCs w:val="21"/>
          <w:u w:val="single"/>
        </w:rPr>
        <w:t xml:space="preserve"> 500 </w:t>
      </w:r>
      <w:proofErr w:type="spellStart"/>
      <w:r>
        <w:rPr>
          <w:rFonts w:ascii="Tahoma" w:hAnsi="Tahoma" w:cs="Tahoma"/>
          <w:sz w:val="21"/>
          <w:szCs w:val="21"/>
          <w:u w:val="single"/>
        </w:rPr>
        <w:t>Sawed</w:t>
      </w:r>
      <w:proofErr w:type="spellEnd"/>
      <w:r>
        <w:rPr>
          <w:rFonts w:ascii="Tahoma" w:hAnsi="Tahoma" w:cs="Tahoma"/>
          <w:sz w:val="21"/>
          <w:szCs w:val="21"/>
          <w:u w:val="single"/>
        </w:rPr>
        <w:t xml:space="preserve"> + </w:t>
      </w:r>
      <w:proofErr w:type="spellStart"/>
      <w:r>
        <w:rPr>
          <w:rFonts w:ascii="Tahoma" w:hAnsi="Tahoma" w:cs="Tahoma"/>
          <w:sz w:val="21"/>
          <w:szCs w:val="21"/>
          <w:u w:val="single"/>
        </w:rPr>
        <w:t>BB's</w:t>
      </w:r>
      <w:proofErr w:type="spellEnd"/>
      <w:r>
        <w:rPr>
          <w:rFonts w:ascii="Tahoma" w:hAnsi="Tahoma" w:cs="Tahoma"/>
          <w:sz w:val="21"/>
          <w:szCs w:val="21"/>
          <w:u w:val="single"/>
        </w:rPr>
        <w:t> </w:t>
      </w:r>
    </w:p>
    <w:p w:rsidR="00AD5F4F" w:rsidRPr="00AD5F4F" w:rsidRDefault="00AD5F4F" w:rsidP="00247DFE">
      <w:pPr>
        <w:pStyle w:val="SemEspaamento"/>
        <w:rPr>
          <w:rFonts w:ascii="Roboto" w:hAnsi="Roboto"/>
        </w:rPr>
      </w:pPr>
      <w:r>
        <w:rPr>
          <w:rFonts w:ascii="Tahoma" w:hAnsi="Tahoma" w:cs="Tahoma"/>
          <w:b/>
          <w:bCs/>
          <w:sz w:val="27"/>
          <w:szCs w:val="27"/>
        </w:rPr>
        <w:br/>
      </w:r>
      <w:r>
        <w:rPr>
          <w:rFonts w:ascii="Tahoma" w:hAnsi="Tahoma" w:cs="Tahoma"/>
          <w:sz w:val="21"/>
          <w:szCs w:val="21"/>
        </w:rPr>
        <w:br/>
      </w:r>
      <w:r>
        <w:rPr>
          <w:rFonts w:ascii="Tahoma" w:hAnsi="Tahoma" w:cs="Tahoma"/>
          <w:b/>
          <w:bCs/>
          <w:sz w:val="21"/>
          <w:szCs w:val="21"/>
        </w:rPr>
        <w:t>Kit composto por:</w:t>
      </w:r>
      <w:r>
        <w:rPr>
          <w:rFonts w:ascii="Tahoma" w:hAnsi="Tahoma" w:cs="Tahoma"/>
          <w:sz w:val="21"/>
          <w:szCs w:val="21"/>
        </w:rPr>
        <w:br/>
      </w:r>
      <w:r>
        <w:rPr>
          <w:rFonts w:ascii="Tahoma" w:hAnsi="Tahoma" w:cs="Tahoma"/>
          <w:b/>
          <w:bCs/>
          <w:sz w:val="21"/>
          <w:szCs w:val="21"/>
        </w:rPr>
        <w:br/>
        <w:t xml:space="preserve">- </w:t>
      </w:r>
      <w:proofErr w:type="spellStart"/>
      <w:r>
        <w:rPr>
          <w:rFonts w:ascii="Tahoma" w:hAnsi="Tahoma" w:cs="Tahoma"/>
          <w:b/>
          <w:bCs/>
          <w:sz w:val="21"/>
          <w:szCs w:val="21"/>
        </w:rPr>
        <w:t>Shotgun</w:t>
      </w:r>
      <w:proofErr w:type="spellEnd"/>
      <w:r>
        <w:rPr>
          <w:rFonts w:ascii="Tahoma" w:hAnsi="Tahoma" w:cs="Tahoma"/>
          <w:b/>
          <w:bCs/>
          <w:sz w:val="21"/>
          <w:szCs w:val="21"/>
        </w:rPr>
        <w:t xml:space="preserve"> Spring </w:t>
      </w:r>
      <w:proofErr w:type="spellStart"/>
      <w:r>
        <w:rPr>
          <w:rFonts w:ascii="Tahoma" w:hAnsi="Tahoma" w:cs="Tahoma"/>
          <w:b/>
          <w:bCs/>
          <w:sz w:val="21"/>
          <w:szCs w:val="21"/>
        </w:rPr>
        <w:t>Airsoft</w:t>
      </w:r>
      <w:proofErr w:type="spellEnd"/>
      <w:r>
        <w:rPr>
          <w:rFonts w:ascii="Tahoma" w:hAnsi="Tahoma" w:cs="Tahoma"/>
          <w:b/>
          <w:bCs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b/>
          <w:bCs/>
          <w:sz w:val="21"/>
          <w:szCs w:val="21"/>
        </w:rPr>
        <w:t>Mossberg</w:t>
      </w:r>
      <w:proofErr w:type="spellEnd"/>
      <w:r>
        <w:rPr>
          <w:rFonts w:ascii="Tahoma" w:hAnsi="Tahoma" w:cs="Tahoma"/>
          <w:b/>
          <w:bCs/>
          <w:sz w:val="21"/>
          <w:szCs w:val="21"/>
        </w:rPr>
        <w:t xml:space="preserve"> 500 </w:t>
      </w:r>
      <w:proofErr w:type="spellStart"/>
      <w:r>
        <w:rPr>
          <w:rFonts w:ascii="Tahoma" w:hAnsi="Tahoma" w:cs="Tahoma"/>
          <w:b/>
          <w:bCs/>
          <w:sz w:val="21"/>
          <w:szCs w:val="21"/>
        </w:rPr>
        <w:t>Sawed</w:t>
      </w:r>
      <w:proofErr w:type="spellEnd"/>
      <w:r>
        <w:rPr>
          <w:rFonts w:ascii="Tahoma" w:hAnsi="Tahoma" w:cs="Tahoma"/>
          <w:b/>
          <w:bCs/>
          <w:sz w:val="21"/>
          <w:szCs w:val="21"/>
        </w:rPr>
        <w:t xml:space="preserve"> off </w:t>
      </w:r>
      <w:proofErr w:type="spellStart"/>
      <w:r>
        <w:rPr>
          <w:rFonts w:ascii="Tahoma" w:hAnsi="Tahoma" w:cs="Tahoma"/>
          <w:b/>
          <w:bCs/>
          <w:sz w:val="21"/>
          <w:szCs w:val="21"/>
        </w:rPr>
        <w:t>Pistol</w:t>
      </w:r>
      <w:proofErr w:type="spellEnd"/>
      <w:r>
        <w:rPr>
          <w:rFonts w:ascii="Tahoma" w:hAnsi="Tahoma" w:cs="Tahoma"/>
          <w:b/>
          <w:bCs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b/>
          <w:bCs/>
          <w:sz w:val="21"/>
          <w:szCs w:val="21"/>
        </w:rPr>
        <w:t>Grip</w:t>
      </w:r>
      <w:proofErr w:type="spellEnd"/>
      <w:r>
        <w:rPr>
          <w:rFonts w:ascii="Tahoma" w:hAnsi="Tahoma" w:cs="Tahoma"/>
          <w:b/>
          <w:bCs/>
          <w:sz w:val="21"/>
          <w:szCs w:val="21"/>
        </w:rPr>
        <w:t xml:space="preserve"> 6mm</w:t>
      </w:r>
      <w:r>
        <w:rPr>
          <w:rFonts w:ascii="Tahoma" w:hAnsi="Tahoma" w:cs="Tahoma"/>
          <w:sz w:val="21"/>
          <w:szCs w:val="21"/>
        </w:rPr>
        <w:br/>
      </w:r>
      <w:r>
        <w:rPr>
          <w:rFonts w:ascii="Tahoma" w:hAnsi="Tahoma" w:cs="Tahoma"/>
          <w:sz w:val="21"/>
          <w:szCs w:val="21"/>
        </w:rPr>
        <w:br/>
      </w:r>
      <w:proofErr w:type="spellStart"/>
      <w:r>
        <w:rPr>
          <w:rFonts w:ascii="Tahoma" w:hAnsi="Tahoma" w:cs="Tahoma"/>
          <w:sz w:val="21"/>
          <w:szCs w:val="21"/>
        </w:rPr>
        <w:t>Airsoft</w:t>
      </w:r>
      <w:proofErr w:type="spellEnd"/>
      <w:r>
        <w:rPr>
          <w:rFonts w:ascii="Tahoma" w:hAnsi="Tahoma" w:cs="Tahoma"/>
          <w:sz w:val="21"/>
          <w:szCs w:val="21"/>
        </w:rPr>
        <w:t xml:space="preserve"> indicado para </w:t>
      </w:r>
      <w:r>
        <w:rPr>
          <w:rFonts w:ascii="Tahoma" w:hAnsi="Tahoma" w:cs="Tahoma"/>
          <w:b/>
          <w:bCs/>
          <w:sz w:val="21"/>
          <w:szCs w:val="21"/>
        </w:rPr>
        <w:t>CQB</w:t>
      </w:r>
      <w:r>
        <w:rPr>
          <w:rFonts w:ascii="Tahoma" w:hAnsi="Tahoma" w:cs="Tahoma"/>
          <w:sz w:val="21"/>
          <w:szCs w:val="21"/>
        </w:rPr>
        <w:t xml:space="preserve"> (Close </w:t>
      </w:r>
      <w:proofErr w:type="spellStart"/>
      <w:r>
        <w:rPr>
          <w:rFonts w:ascii="Tahoma" w:hAnsi="Tahoma" w:cs="Tahoma"/>
          <w:sz w:val="21"/>
          <w:szCs w:val="21"/>
        </w:rPr>
        <w:t>Quarter</w:t>
      </w:r>
      <w:proofErr w:type="spellEnd"/>
      <w:r>
        <w:rPr>
          <w:rFonts w:ascii="Tahoma" w:hAnsi="Tahoma" w:cs="Tahoma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sz w:val="21"/>
          <w:szCs w:val="21"/>
        </w:rPr>
        <w:t>Battle</w:t>
      </w:r>
      <w:proofErr w:type="spellEnd"/>
      <w:r>
        <w:rPr>
          <w:rFonts w:ascii="Tahoma" w:hAnsi="Tahoma" w:cs="Tahoma"/>
          <w:sz w:val="21"/>
          <w:szCs w:val="21"/>
        </w:rPr>
        <w:t>), modelo curto e confortável, proporciona excelente jogos.</w:t>
      </w:r>
      <w:r>
        <w:rPr>
          <w:rFonts w:ascii="Tahoma" w:hAnsi="Tahoma" w:cs="Tahoma"/>
          <w:sz w:val="21"/>
          <w:szCs w:val="21"/>
        </w:rPr>
        <w:br/>
      </w:r>
      <w:r>
        <w:rPr>
          <w:rFonts w:ascii="Tahoma" w:hAnsi="Tahoma" w:cs="Tahoma"/>
          <w:sz w:val="21"/>
          <w:szCs w:val="21"/>
        </w:rPr>
        <w:br/>
        <w:t xml:space="preserve">O </w:t>
      </w:r>
      <w:proofErr w:type="spellStart"/>
      <w:r>
        <w:rPr>
          <w:rFonts w:ascii="Tahoma" w:hAnsi="Tahoma" w:cs="Tahoma"/>
          <w:sz w:val="21"/>
          <w:szCs w:val="21"/>
        </w:rPr>
        <w:t>pistol</w:t>
      </w:r>
      <w:proofErr w:type="spellEnd"/>
      <w:r>
        <w:rPr>
          <w:rFonts w:ascii="Tahoma" w:hAnsi="Tahoma" w:cs="Tahoma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sz w:val="21"/>
          <w:szCs w:val="21"/>
        </w:rPr>
        <w:t>Grip</w:t>
      </w:r>
      <w:proofErr w:type="spellEnd"/>
      <w:r>
        <w:rPr>
          <w:rFonts w:ascii="Tahoma" w:hAnsi="Tahoma" w:cs="Tahoma"/>
          <w:sz w:val="21"/>
          <w:szCs w:val="21"/>
        </w:rPr>
        <w:t>, deixa a arma com empunhadura mais curta, mais leve e ideal para jogos onde exige-se agilidade e movimentação rápida.</w:t>
      </w:r>
      <w:r>
        <w:rPr>
          <w:rFonts w:ascii="Tahoma" w:hAnsi="Tahoma" w:cs="Tahoma"/>
          <w:sz w:val="21"/>
          <w:szCs w:val="21"/>
        </w:rPr>
        <w:br/>
      </w:r>
      <w:r>
        <w:rPr>
          <w:rFonts w:ascii="Tahoma" w:hAnsi="Tahoma" w:cs="Tahoma"/>
          <w:sz w:val="21"/>
          <w:szCs w:val="21"/>
        </w:rPr>
        <w:br/>
        <w:t xml:space="preserve">Totalmente produzida em polímero de alta resistência, réplica 1/1 da </w:t>
      </w:r>
      <w:proofErr w:type="spellStart"/>
      <w:r>
        <w:rPr>
          <w:rFonts w:ascii="Tahoma" w:hAnsi="Tahoma" w:cs="Tahoma"/>
          <w:sz w:val="21"/>
          <w:szCs w:val="21"/>
        </w:rPr>
        <w:t>Mossberg</w:t>
      </w:r>
      <w:proofErr w:type="spellEnd"/>
      <w:r>
        <w:rPr>
          <w:rFonts w:ascii="Tahoma" w:hAnsi="Tahoma" w:cs="Tahoma"/>
          <w:sz w:val="21"/>
          <w:szCs w:val="21"/>
        </w:rPr>
        <w:t xml:space="preserve"> 500 (</w:t>
      </w:r>
      <w:proofErr w:type="spellStart"/>
      <w:r>
        <w:rPr>
          <w:rFonts w:ascii="Tahoma" w:hAnsi="Tahoma" w:cs="Tahoma"/>
          <w:sz w:val="21"/>
          <w:szCs w:val="21"/>
        </w:rPr>
        <w:t>Firearm</w:t>
      </w:r>
      <w:proofErr w:type="spellEnd"/>
      <w:r>
        <w:rPr>
          <w:rFonts w:ascii="Tahoma" w:hAnsi="Tahoma" w:cs="Tahoma"/>
          <w:sz w:val="21"/>
          <w:szCs w:val="21"/>
        </w:rPr>
        <w:t>) com ótimo acabamento e custo benefício.</w:t>
      </w:r>
      <w:r>
        <w:rPr>
          <w:rFonts w:ascii="Tahoma" w:hAnsi="Tahoma" w:cs="Tahoma"/>
          <w:sz w:val="21"/>
          <w:szCs w:val="21"/>
        </w:rPr>
        <w:br/>
      </w:r>
      <w:r>
        <w:rPr>
          <w:rFonts w:ascii="Tahoma" w:hAnsi="Tahoma" w:cs="Tahoma"/>
          <w:sz w:val="21"/>
          <w:szCs w:val="21"/>
        </w:rPr>
        <w:br/>
        <w:t xml:space="preserve">Compartimento tipo magazine (High </w:t>
      </w:r>
      <w:proofErr w:type="spellStart"/>
      <w:r>
        <w:rPr>
          <w:rFonts w:ascii="Tahoma" w:hAnsi="Tahoma" w:cs="Tahoma"/>
          <w:sz w:val="21"/>
          <w:szCs w:val="21"/>
        </w:rPr>
        <w:t>Capacity</w:t>
      </w:r>
      <w:proofErr w:type="spellEnd"/>
      <w:r>
        <w:rPr>
          <w:rFonts w:ascii="Tahoma" w:hAnsi="Tahoma" w:cs="Tahoma"/>
          <w:sz w:val="21"/>
          <w:szCs w:val="21"/>
        </w:rPr>
        <w:t xml:space="preserve">) para esferas </w:t>
      </w:r>
      <w:proofErr w:type="spellStart"/>
      <w:r>
        <w:rPr>
          <w:rFonts w:ascii="Tahoma" w:hAnsi="Tahoma" w:cs="Tahoma"/>
          <w:sz w:val="21"/>
          <w:szCs w:val="21"/>
        </w:rPr>
        <w:t>BB's</w:t>
      </w:r>
      <w:proofErr w:type="spellEnd"/>
      <w:r>
        <w:rPr>
          <w:rFonts w:ascii="Tahoma" w:hAnsi="Tahoma" w:cs="Tahoma"/>
          <w:sz w:val="21"/>
          <w:szCs w:val="21"/>
        </w:rPr>
        <w:t xml:space="preserve"> com capacidade para 180 </w:t>
      </w:r>
      <w:proofErr w:type="spellStart"/>
      <w:r>
        <w:rPr>
          <w:rFonts w:ascii="Tahoma" w:hAnsi="Tahoma" w:cs="Tahoma"/>
          <w:sz w:val="21"/>
          <w:szCs w:val="21"/>
        </w:rPr>
        <w:t>BB's</w:t>
      </w:r>
      <w:proofErr w:type="spellEnd"/>
      <w:r>
        <w:rPr>
          <w:rFonts w:ascii="Tahoma" w:hAnsi="Tahoma" w:cs="Tahoma"/>
          <w:sz w:val="21"/>
          <w:szCs w:val="21"/>
        </w:rPr>
        <w:t>.</w:t>
      </w:r>
      <w:r>
        <w:rPr>
          <w:rFonts w:ascii="Tahoma" w:hAnsi="Tahoma" w:cs="Tahoma"/>
          <w:sz w:val="21"/>
          <w:szCs w:val="21"/>
        </w:rPr>
        <w:br/>
      </w:r>
      <w:r>
        <w:rPr>
          <w:rFonts w:ascii="Tahoma" w:hAnsi="Tahoma" w:cs="Tahoma"/>
          <w:sz w:val="21"/>
          <w:szCs w:val="21"/>
        </w:rPr>
        <w:br/>
      </w:r>
      <w:proofErr w:type="spellStart"/>
      <w:r>
        <w:rPr>
          <w:rFonts w:ascii="Tahoma" w:hAnsi="Tahoma" w:cs="Tahoma"/>
          <w:sz w:val="21"/>
          <w:szCs w:val="21"/>
        </w:rPr>
        <w:t>Airsoft</w:t>
      </w:r>
      <w:proofErr w:type="spellEnd"/>
      <w:r>
        <w:rPr>
          <w:rFonts w:ascii="Tahoma" w:hAnsi="Tahoma" w:cs="Tahoma"/>
          <w:sz w:val="21"/>
          <w:szCs w:val="21"/>
        </w:rPr>
        <w:t xml:space="preserve"> modelo </w:t>
      </w:r>
      <w:proofErr w:type="spellStart"/>
      <w:r>
        <w:rPr>
          <w:rFonts w:ascii="Tahoma" w:hAnsi="Tahoma" w:cs="Tahoma"/>
          <w:sz w:val="21"/>
          <w:szCs w:val="21"/>
        </w:rPr>
        <w:t>spring</w:t>
      </w:r>
      <w:proofErr w:type="spellEnd"/>
      <w:r>
        <w:rPr>
          <w:rFonts w:ascii="Tahoma" w:hAnsi="Tahoma" w:cs="Tahoma"/>
          <w:sz w:val="21"/>
          <w:szCs w:val="21"/>
        </w:rPr>
        <w:t>, não precisa de bateria ou carregadores.</w:t>
      </w:r>
      <w:r>
        <w:rPr>
          <w:rFonts w:ascii="Tahoma" w:hAnsi="Tahoma" w:cs="Tahoma"/>
          <w:sz w:val="21"/>
          <w:szCs w:val="21"/>
        </w:rPr>
        <w:br/>
      </w:r>
      <w:r>
        <w:rPr>
          <w:rFonts w:ascii="Tahoma" w:hAnsi="Tahoma" w:cs="Tahoma"/>
          <w:sz w:val="21"/>
          <w:szCs w:val="21"/>
        </w:rPr>
        <w:br/>
        <w:t>Acionamento estilo "</w:t>
      </w:r>
      <w:proofErr w:type="spellStart"/>
      <w:r>
        <w:rPr>
          <w:rFonts w:ascii="Tahoma" w:hAnsi="Tahoma" w:cs="Tahoma"/>
          <w:sz w:val="21"/>
          <w:szCs w:val="21"/>
        </w:rPr>
        <w:t>pump</w:t>
      </w:r>
      <w:proofErr w:type="spellEnd"/>
      <w:r>
        <w:rPr>
          <w:rFonts w:ascii="Tahoma" w:hAnsi="Tahoma" w:cs="Tahoma"/>
          <w:sz w:val="21"/>
          <w:szCs w:val="21"/>
        </w:rPr>
        <w:t>", municiamento feito à partir do movimento para trás e para frente do guarda mão.</w:t>
      </w:r>
      <w:r>
        <w:rPr>
          <w:rFonts w:ascii="Tahoma" w:hAnsi="Tahoma" w:cs="Tahoma"/>
          <w:sz w:val="21"/>
          <w:szCs w:val="21"/>
        </w:rPr>
        <w:br/>
      </w:r>
      <w:r>
        <w:rPr>
          <w:rFonts w:ascii="Tahoma" w:hAnsi="Tahoma" w:cs="Tahoma"/>
          <w:sz w:val="21"/>
          <w:szCs w:val="21"/>
        </w:rPr>
        <w:br/>
        <w:t xml:space="preserve">Um dos diferenciais desse modelo é a mira estilo </w:t>
      </w:r>
      <w:proofErr w:type="spellStart"/>
      <w:r>
        <w:rPr>
          <w:rFonts w:ascii="Tahoma" w:hAnsi="Tahoma" w:cs="Tahoma"/>
          <w:sz w:val="21"/>
          <w:szCs w:val="21"/>
        </w:rPr>
        <w:t>red-dot</w:t>
      </w:r>
      <w:proofErr w:type="spellEnd"/>
      <w:r>
        <w:rPr>
          <w:rFonts w:ascii="Tahoma" w:hAnsi="Tahoma" w:cs="Tahoma"/>
          <w:sz w:val="21"/>
          <w:szCs w:val="21"/>
        </w:rPr>
        <w:t xml:space="preserve"> inclusa.</w:t>
      </w:r>
      <w:r>
        <w:rPr>
          <w:rFonts w:ascii="Tahoma" w:hAnsi="Tahoma" w:cs="Tahoma"/>
          <w:sz w:val="21"/>
          <w:szCs w:val="21"/>
        </w:rPr>
        <w:br/>
      </w:r>
      <w:r>
        <w:rPr>
          <w:rFonts w:ascii="Tahoma" w:hAnsi="Tahoma" w:cs="Tahoma"/>
          <w:sz w:val="21"/>
          <w:szCs w:val="21"/>
        </w:rPr>
        <w:br/>
        <w:t>O </w:t>
      </w:r>
      <w:proofErr w:type="spellStart"/>
      <w:r>
        <w:rPr>
          <w:rFonts w:ascii="Tahoma" w:hAnsi="Tahoma" w:cs="Tahoma"/>
          <w:b/>
          <w:bCs/>
          <w:sz w:val="21"/>
          <w:szCs w:val="21"/>
        </w:rPr>
        <w:t>red-dot</w:t>
      </w:r>
      <w:proofErr w:type="spellEnd"/>
      <w:r>
        <w:rPr>
          <w:rFonts w:ascii="Tahoma" w:hAnsi="Tahoma" w:cs="Tahoma"/>
          <w:sz w:val="21"/>
          <w:szCs w:val="21"/>
        </w:rPr>
        <w:t> também é produzida em plástico, é um acessório para mira referencial, não tem aproximação ou aumento do alvo, também não tem vidro ou mira holográfica.</w:t>
      </w:r>
      <w:r>
        <w:rPr>
          <w:rFonts w:ascii="Tahoma" w:hAnsi="Tahoma" w:cs="Tahoma"/>
          <w:sz w:val="21"/>
          <w:szCs w:val="21"/>
        </w:rPr>
        <w:br/>
      </w:r>
      <w:r>
        <w:rPr>
          <w:rFonts w:ascii="Tahoma" w:hAnsi="Tahoma" w:cs="Tahoma"/>
          <w:sz w:val="21"/>
          <w:szCs w:val="21"/>
        </w:rPr>
        <w:br/>
        <w:t>Possui sistema de Hop-</w:t>
      </w:r>
      <w:proofErr w:type="spellStart"/>
      <w:r>
        <w:rPr>
          <w:rFonts w:ascii="Tahoma" w:hAnsi="Tahoma" w:cs="Tahoma"/>
          <w:sz w:val="21"/>
          <w:szCs w:val="21"/>
        </w:rPr>
        <w:t>Up</w:t>
      </w:r>
      <w:proofErr w:type="spellEnd"/>
      <w:r>
        <w:rPr>
          <w:rFonts w:ascii="Tahoma" w:hAnsi="Tahoma" w:cs="Tahoma"/>
          <w:sz w:val="21"/>
          <w:szCs w:val="21"/>
        </w:rPr>
        <w:t xml:space="preserve"> (spin-</w:t>
      </w:r>
      <w:proofErr w:type="spellStart"/>
      <w:r>
        <w:rPr>
          <w:rFonts w:ascii="Tahoma" w:hAnsi="Tahoma" w:cs="Tahoma"/>
          <w:sz w:val="21"/>
          <w:szCs w:val="21"/>
        </w:rPr>
        <w:t>up</w:t>
      </w:r>
      <w:proofErr w:type="spellEnd"/>
      <w:r>
        <w:rPr>
          <w:rFonts w:ascii="Tahoma" w:hAnsi="Tahoma" w:cs="Tahoma"/>
          <w:sz w:val="21"/>
          <w:szCs w:val="21"/>
        </w:rPr>
        <w:t xml:space="preserve">) que é considerado um dos mecanismos mais sofisticados das armas </w:t>
      </w:r>
      <w:proofErr w:type="spellStart"/>
      <w:r>
        <w:rPr>
          <w:rFonts w:ascii="Tahoma" w:hAnsi="Tahoma" w:cs="Tahoma"/>
          <w:sz w:val="21"/>
          <w:szCs w:val="21"/>
        </w:rPr>
        <w:t>Airsofts</w:t>
      </w:r>
      <w:proofErr w:type="spellEnd"/>
      <w:r>
        <w:rPr>
          <w:rFonts w:ascii="Tahoma" w:hAnsi="Tahoma" w:cs="Tahoma"/>
          <w:sz w:val="21"/>
          <w:szCs w:val="21"/>
        </w:rPr>
        <w:t>.</w:t>
      </w:r>
      <w:r>
        <w:rPr>
          <w:rFonts w:ascii="Tahoma" w:hAnsi="Tahoma" w:cs="Tahoma"/>
          <w:sz w:val="21"/>
          <w:szCs w:val="21"/>
        </w:rPr>
        <w:br/>
      </w:r>
      <w:r>
        <w:rPr>
          <w:rFonts w:ascii="Tahoma" w:hAnsi="Tahoma" w:cs="Tahoma"/>
          <w:sz w:val="21"/>
          <w:szCs w:val="21"/>
        </w:rPr>
        <w:br/>
        <w:t>O spin-</w:t>
      </w:r>
      <w:proofErr w:type="spellStart"/>
      <w:r>
        <w:rPr>
          <w:rFonts w:ascii="Tahoma" w:hAnsi="Tahoma" w:cs="Tahoma"/>
          <w:sz w:val="21"/>
          <w:szCs w:val="21"/>
        </w:rPr>
        <w:t>up</w:t>
      </w:r>
      <w:proofErr w:type="spellEnd"/>
      <w:r>
        <w:rPr>
          <w:rFonts w:ascii="Tahoma" w:hAnsi="Tahoma" w:cs="Tahoma"/>
          <w:sz w:val="21"/>
          <w:szCs w:val="21"/>
        </w:rPr>
        <w:t xml:space="preserve"> faz com que ao disparar, a munição saia girando para "cima" (</w:t>
      </w:r>
      <w:proofErr w:type="spellStart"/>
      <w:r>
        <w:rPr>
          <w:rFonts w:ascii="Tahoma" w:hAnsi="Tahoma" w:cs="Tahoma"/>
          <w:sz w:val="21"/>
          <w:szCs w:val="21"/>
        </w:rPr>
        <w:t>backspin</w:t>
      </w:r>
      <w:proofErr w:type="spellEnd"/>
      <w:r>
        <w:rPr>
          <w:rFonts w:ascii="Tahoma" w:hAnsi="Tahoma" w:cs="Tahoma"/>
          <w:sz w:val="21"/>
          <w:szCs w:val="21"/>
        </w:rPr>
        <w:t>), Fazendo com que tenha mais alcance e melhor desempenho em tiros de longa distância.</w:t>
      </w:r>
      <w:r>
        <w:rPr>
          <w:rFonts w:ascii="Tahoma" w:hAnsi="Tahoma" w:cs="Tahoma"/>
          <w:sz w:val="21"/>
          <w:szCs w:val="21"/>
        </w:rPr>
        <w:br/>
      </w:r>
      <w:r>
        <w:rPr>
          <w:rFonts w:ascii="Tahoma" w:hAnsi="Tahoma" w:cs="Tahoma"/>
          <w:sz w:val="21"/>
          <w:szCs w:val="21"/>
        </w:rPr>
        <w:br/>
        <w:t>Sistema de tiro BAXS - Ajustável.</w:t>
      </w:r>
      <w:r>
        <w:rPr>
          <w:rFonts w:ascii="Tahoma" w:hAnsi="Tahoma" w:cs="Tahoma"/>
          <w:sz w:val="21"/>
          <w:szCs w:val="21"/>
        </w:rPr>
        <w:br/>
      </w:r>
      <w:r>
        <w:rPr>
          <w:rFonts w:ascii="Tahoma" w:hAnsi="Tahoma" w:cs="Tahoma"/>
          <w:sz w:val="21"/>
          <w:szCs w:val="21"/>
        </w:rPr>
        <w:br/>
        <w:t>Acabamento perfeito e muito sofisticado, realmente impressionam.</w:t>
      </w:r>
      <w:r>
        <w:rPr>
          <w:rFonts w:ascii="Tahoma" w:hAnsi="Tahoma" w:cs="Tahoma"/>
          <w:sz w:val="21"/>
          <w:szCs w:val="21"/>
        </w:rPr>
        <w:br/>
      </w:r>
      <w:r>
        <w:rPr>
          <w:rFonts w:ascii="Tahoma" w:hAnsi="Tahoma" w:cs="Tahoma"/>
          <w:sz w:val="21"/>
          <w:szCs w:val="21"/>
        </w:rPr>
        <w:br/>
        <w:t>Fácil de recarregar, municiar e voltar a ação.</w:t>
      </w:r>
      <w:r>
        <w:rPr>
          <w:rFonts w:ascii="Tahoma" w:hAnsi="Tahoma" w:cs="Tahoma"/>
          <w:sz w:val="21"/>
          <w:szCs w:val="21"/>
        </w:rPr>
        <w:br/>
      </w:r>
      <w:r>
        <w:rPr>
          <w:rFonts w:ascii="Tahoma" w:hAnsi="Tahoma" w:cs="Tahoma"/>
          <w:sz w:val="21"/>
          <w:szCs w:val="21"/>
        </w:rPr>
        <w:br/>
        <w:t xml:space="preserve">Arma firme e robusta, não possui folgas - Aceita qualquer munição 6mm </w:t>
      </w:r>
      <w:proofErr w:type="spellStart"/>
      <w:r>
        <w:rPr>
          <w:rFonts w:ascii="Tahoma" w:hAnsi="Tahoma" w:cs="Tahoma"/>
          <w:sz w:val="21"/>
          <w:szCs w:val="21"/>
        </w:rPr>
        <w:t>BB's</w:t>
      </w:r>
      <w:proofErr w:type="spellEnd"/>
      <w:r>
        <w:rPr>
          <w:rFonts w:ascii="Tahoma" w:hAnsi="Tahoma" w:cs="Tahoma"/>
          <w:sz w:val="21"/>
          <w:szCs w:val="21"/>
        </w:rPr>
        <w:t>.</w:t>
      </w:r>
      <w:r>
        <w:rPr>
          <w:rFonts w:ascii="Tahoma" w:hAnsi="Tahoma" w:cs="Tahoma"/>
          <w:sz w:val="21"/>
          <w:szCs w:val="21"/>
        </w:rPr>
        <w:br/>
      </w:r>
      <w:r>
        <w:rPr>
          <w:rFonts w:ascii="Tahoma" w:hAnsi="Tahoma" w:cs="Tahoma"/>
          <w:sz w:val="21"/>
          <w:szCs w:val="21"/>
        </w:rPr>
        <w:br/>
        <w:t xml:space="preserve">Qualidade garantida - </w:t>
      </w:r>
      <w:proofErr w:type="spellStart"/>
      <w:r>
        <w:rPr>
          <w:rFonts w:ascii="Tahoma" w:hAnsi="Tahoma" w:cs="Tahoma"/>
          <w:sz w:val="21"/>
          <w:szCs w:val="21"/>
        </w:rPr>
        <w:t>ActionX</w:t>
      </w:r>
      <w:proofErr w:type="spellEnd"/>
      <w:r>
        <w:rPr>
          <w:rFonts w:ascii="Tahoma" w:hAnsi="Tahoma" w:cs="Tahoma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sz w:val="21"/>
          <w:szCs w:val="21"/>
        </w:rPr>
        <w:t>airsoft</w:t>
      </w:r>
      <w:proofErr w:type="spellEnd"/>
      <w:r>
        <w:rPr>
          <w:rFonts w:ascii="Tahoma" w:hAnsi="Tahoma" w:cs="Tahoma"/>
          <w:sz w:val="21"/>
          <w:szCs w:val="21"/>
        </w:rPr>
        <w:t>.</w:t>
      </w:r>
      <w:r>
        <w:rPr>
          <w:rFonts w:ascii="Tahoma" w:hAnsi="Tahoma" w:cs="Tahoma"/>
          <w:sz w:val="21"/>
          <w:szCs w:val="21"/>
        </w:rPr>
        <w:br/>
      </w:r>
      <w:r>
        <w:rPr>
          <w:rFonts w:ascii="Tahoma" w:hAnsi="Tahoma" w:cs="Tahoma"/>
          <w:sz w:val="21"/>
          <w:szCs w:val="21"/>
        </w:rPr>
        <w:br/>
      </w:r>
      <w:r>
        <w:rPr>
          <w:rFonts w:ascii="Tahoma" w:hAnsi="Tahoma" w:cs="Tahoma"/>
          <w:b/>
          <w:bCs/>
          <w:sz w:val="21"/>
          <w:szCs w:val="21"/>
        </w:rPr>
        <w:t>Itens Inclusos:</w:t>
      </w:r>
      <w:r>
        <w:rPr>
          <w:rFonts w:ascii="Tahoma" w:hAnsi="Tahoma" w:cs="Tahoma"/>
          <w:sz w:val="21"/>
          <w:szCs w:val="21"/>
        </w:rPr>
        <w:br/>
        <w:t xml:space="preserve">1x </w:t>
      </w:r>
      <w:proofErr w:type="spellStart"/>
      <w:r>
        <w:rPr>
          <w:rFonts w:ascii="Tahoma" w:hAnsi="Tahoma" w:cs="Tahoma"/>
          <w:sz w:val="21"/>
          <w:szCs w:val="21"/>
        </w:rPr>
        <w:t>shotgun</w:t>
      </w:r>
      <w:proofErr w:type="spellEnd"/>
      <w:r>
        <w:rPr>
          <w:rFonts w:ascii="Tahoma" w:hAnsi="Tahoma" w:cs="Tahoma"/>
          <w:sz w:val="21"/>
          <w:szCs w:val="21"/>
        </w:rPr>
        <w:t xml:space="preserve"> Spring </w:t>
      </w:r>
      <w:proofErr w:type="spellStart"/>
      <w:r>
        <w:rPr>
          <w:rFonts w:ascii="Tahoma" w:hAnsi="Tahoma" w:cs="Tahoma"/>
          <w:sz w:val="21"/>
          <w:szCs w:val="21"/>
        </w:rPr>
        <w:t>airsoft</w:t>
      </w:r>
      <w:proofErr w:type="spellEnd"/>
      <w:r>
        <w:rPr>
          <w:rFonts w:ascii="Tahoma" w:hAnsi="Tahoma" w:cs="Tahoma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sz w:val="21"/>
          <w:szCs w:val="21"/>
        </w:rPr>
        <w:t>mossberg</w:t>
      </w:r>
      <w:proofErr w:type="spellEnd"/>
      <w:r>
        <w:rPr>
          <w:rFonts w:ascii="Tahoma" w:hAnsi="Tahoma" w:cs="Tahoma"/>
          <w:sz w:val="21"/>
          <w:szCs w:val="21"/>
        </w:rPr>
        <w:t xml:space="preserve"> 500 </w:t>
      </w:r>
      <w:proofErr w:type="spellStart"/>
      <w:r>
        <w:rPr>
          <w:rFonts w:ascii="Tahoma" w:hAnsi="Tahoma" w:cs="Tahoma"/>
          <w:sz w:val="21"/>
          <w:szCs w:val="21"/>
        </w:rPr>
        <w:t>Sawed</w:t>
      </w:r>
      <w:proofErr w:type="spellEnd"/>
      <w:r>
        <w:rPr>
          <w:rFonts w:ascii="Tahoma" w:hAnsi="Tahoma" w:cs="Tahoma"/>
          <w:sz w:val="21"/>
          <w:szCs w:val="21"/>
        </w:rPr>
        <w:t xml:space="preserve"> Off </w:t>
      </w:r>
      <w:proofErr w:type="spellStart"/>
      <w:r>
        <w:rPr>
          <w:rFonts w:ascii="Tahoma" w:hAnsi="Tahoma" w:cs="Tahoma"/>
          <w:sz w:val="21"/>
          <w:szCs w:val="21"/>
        </w:rPr>
        <w:t>pistol</w:t>
      </w:r>
      <w:proofErr w:type="spellEnd"/>
      <w:r>
        <w:rPr>
          <w:rFonts w:ascii="Tahoma" w:hAnsi="Tahoma" w:cs="Tahoma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sz w:val="21"/>
          <w:szCs w:val="21"/>
        </w:rPr>
        <w:t>grip</w:t>
      </w:r>
      <w:proofErr w:type="spellEnd"/>
      <w:r>
        <w:rPr>
          <w:rFonts w:ascii="Tahoma" w:hAnsi="Tahoma" w:cs="Tahoma"/>
          <w:sz w:val="21"/>
          <w:szCs w:val="21"/>
        </w:rPr>
        <w:t xml:space="preserve"> 6mm</w:t>
      </w:r>
      <w:r>
        <w:rPr>
          <w:rFonts w:ascii="Tahoma" w:hAnsi="Tahoma" w:cs="Tahoma"/>
          <w:sz w:val="21"/>
          <w:szCs w:val="21"/>
        </w:rPr>
        <w:br/>
        <w:t xml:space="preserve">1x </w:t>
      </w:r>
      <w:proofErr w:type="spellStart"/>
      <w:r>
        <w:rPr>
          <w:rFonts w:ascii="Tahoma" w:hAnsi="Tahoma" w:cs="Tahoma"/>
          <w:sz w:val="21"/>
          <w:szCs w:val="21"/>
        </w:rPr>
        <w:t>Fake</w:t>
      </w:r>
      <w:proofErr w:type="spellEnd"/>
      <w:r>
        <w:rPr>
          <w:rFonts w:ascii="Tahoma" w:hAnsi="Tahoma" w:cs="Tahoma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sz w:val="21"/>
          <w:szCs w:val="21"/>
        </w:rPr>
        <w:t>Red-dot</w:t>
      </w:r>
      <w:proofErr w:type="spellEnd"/>
      <w:r>
        <w:rPr>
          <w:rFonts w:ascii="Tahoma" w:hAnsi="Tahoma" w:cs="Tahoma"/>
          <w:sz w:val="21"/>
          <w:szCs w:val="21"/>
        </w:rPr>
        <w:br/>
        <w:t xml:space="preserve">1x Magazine p/ 180 </w:t>
      </w:r>
      <w:proofErr w:type="spellStart"/>
      <w:r>
        <w:rPr>
          <w:rFonts w:ascii="Tahoma" w:hAnsi="Tahoma" w:cs="Tahoma"/>
          <w:sz w:val="21"/>
          <w:szCs w:val="21"/>
        </w:rPr>
        <w:t>BB's</w:t>
      </w:r>
      <w:proofErr w:type="spellEnd"/>
      <w:r>
        <w:rPr>
          <w:rFonts w:ascii="Tahoma" w:hAnsi="Tahoma" w:cs="Tahoma"/>
          <w:sz w:val="21"/>
          <w:szCs w:val="21"/>
        </w:rPr>
        <w:br/>
      </w:r>
      <w:r>
        <w:rPr>
          <w:rFonts w:ascii="Tahoma" w:hAnsi="Tahoma" w:cs="Tahoma"/>
          <w:sz w:val="21"/>
          <w:szCs w:val="21"/>
        </w:rPr>
        <w:br/>
      </w:r>
      <w:r>
        <w:rPr>
          <w:rFonts w:ascii="Tahoma" w:hAnsi="Tahoma" w:cs="Tahoma"/>
          <w:b/>
          <w:bCs/>
          <w:sz w:val="21"/>
          <w:szCs w:val="21"/>
        </w:rPr>
        <w:t>Informações Técnicas:</w:t>
      </w:r>
      <w:r>
        <w:rPr>
          <w:rFonts w:ascii="Tahoma" w:hAnsi="Tahoma" w:cs="Tahoma"/>
          <w:sz w:val="21"/>
          <w:szCs w:val="21"/>
        </w:rPr>
        <w:br/>
        <w:t xml:space="preserve">Velocidade: 355 FPS com 0.12g </w:t>
      </w:r>
      <w:proofErr w:type="spellStart"/>
      <w:r>
        <w:rPr>
          <w:rFonts w:ascii="Tahoma" w:hAnsi="Tahoma" w:cs="Tahoma"/>
          <w:sz w:val="21"/>
          <w:szCs w:val="21"/>
        </w:rPr>
        <w:t>BB's</w:t>
      </w:r>
      <w:proofErr w:type="spellEnd"/>
      <w:r>
        <w:rPr>
          <w:rFonts w:ascii="Tahoma" w:hAnsi="Tahoma" w:cs="Tahoma"/>
          <w:sz w:val="21"/>
          <w:szCs w:val="21"/>
        </w:rPr>
        <w:t xml:space="preserve"> (108m/s) - 272 FPS com 0.20g </w:t>
      </w:r>
      <w:proofErr w:type="spellStart"/>
      <w:r>
        <w:rPr>
          <w:rFonts w:ascii="Tahoma" w:hAnsi="Tahoma" w:cs="Tahoma"/>
          <w:sz w:val="21"/>
          <w:szCs w:val="21"/>
        </w:rPr>
        <w:t>BB's</w:t>
      </w:r>
      <w:proofErr w:type="spellEnd"/>
      <w:r>
        <w:rPr>
          <w:rFonts w:ascii="Tahoma" w:hAnsi="Tahoma" w:cs="Tahoma"/>
          <w:sz w:val="21"/>
          <w:szCs w:val="21"/>
        </w:rPr>
        <w:t xml:space="preserve"> (83m/s)</w:t>
      </w:r>
      <w:r>
        <w:rPr>
          <w:rFonts w:ascii="Tahoma" w:hAnsi="Tahoma" w:cs="Tahoma"/>
          <w:sz w:val="21"/>
          <w:szCs w:val="21"/>
        </w:rPr>
        <w:br/>
        <w:t>Energia: 0.7 joule</w:t>
      </w:r>
      <w:r>
        <w:rPr>
          <w:rFonts w:ascii="Tahoma" w:hAnsi="Tahoma" w:cs="Tahoma"/>
          <w:sz w:val="21"/>
          <w:szCs w:val="21"/>
        </w:rPr>
        <w:br/>
        <w:t>Alcance máximo 59 metros</w:t>
      </w:r>
      <w:r>
        <w:rPr>
          <w:rFonts w:ascii="Tahoma" w:hAnsi="Tahoma" w:cs="Tahoma"/>
          <w:sz w:val="21"/>
          <w:szCs w:val="21"/>
        </w:rPr>
        <w:br/>
        <w:t xml:space="preserve">Capacidade Magazine: 180 </w:t>
      </w:r>
      <w:proofErr w:type="spellStart"/>
      <w:r>
        <w:rPr>
          <w:rFonts w:ascii="Tahoma" w:hAnsi="Tahoma" w:cs="Tahoma"/>
          <w:sz w:val="21"/>
          <w:szCs w:val="21"/>
        </w:rPr>
        <w:t>BBs</w:t>
      </w:r>
      <w:proofErr w:type="spellEnd"/>
      <w:r>
        <w:rPr>
          <w:rFonts w:ascii="Tahoma" w:hAnsi="Tahoma" w:cs="Tahoma"/>
          <w:sz w:val="21"/>
          <w:szCs w:val="21"/>
        </w:rPr>
        <w:br/>
      </w:r>
      <w:r>
        <w:rPr>
          <w:rFonts w:ascii="Tahoma" w:hAnsi="Tahoma" w:cs="Tahoma"/>
          <w:b/>
          <w:bCs/>
          <w:sz w:val="21"/>
          <w:szCs w:val="21"/>
        </w:rPr>
        <w:br/>
      </w:r>
      <w:r>
        <w:rPr>
          <w:rFonts w:ascii="Tahoma" w:hAnsi="Tahoma" w:cs="Tahoma"/>
          <w:sz w:val="21"/>
          <w:szCs w:val="21"/>
        </w:rPr>
        <w:br/>
      </w:r>
      <w:r>
        <w:rPr>
          <w:rFonts w:ascii="Tahoma" w:hAnsi="Tahoma" w:cs="Tahoma"/>
          <w:b/>
          <w:bCs/>
          <w:sz w:val="21"/>
          <w:szCs w:val="21"/>
        </w:rPr>
        <w:t xml:space="preserve">- Esferas </w:t>
      </w:r>
      <w:proofErr w:type="spellStart"/>
      <w:r>
        <w:rPr>
          <w:rFonts w:ascii="Tahoma" w:hAnsi="Tahoma" w:cs="Tahoma"/>
          <w:b/>
          <w:bCs/>
          <w:sz w:val="21"/>
          <w:szCs w:val="21"/>
        </w:rPr>
        <w:t>BBs</w:t>
      </w:r>
      <w:proofErr w:type="spellEnd"/>
      <w:r>
        <w:rPr>
          <w:rFonts w:ascii="Tahoma" w:hAnsi="Tahoma" w:cs="Tahoma"/>
          <w:b/>
          <w:bCs/>
          <w:sz w:val="21"/>
          <w:szCs w:val="21"/>
        </w:rPr>
        <w:t xml:space="preserve"> munição para </w:t>
      </w:r>
      <w:proofErr w:type="spellStart"/>
      <w:r>
        <w:rPr>
          <w:rFonts w:ascii="Tahoma" w:hAnsi="Tahoma" w:cs="Tahoma"/>
          <w:b/>
          <w:bCs/>
          <w:sz w:val="21"/>
          <w:szCs w:val="21"/>
        </w:rPr>
        <w:t>airsoft</w:t>
      </w:r>
      <w:proofErr w:type="spellEnd"/>
      <w:r>
        <w:rPr>
          <w:rFonts w:ascii="Tahoma" w:hAnsi="Tahoma" w:cs="Tahoma"/>
          <w:b/>
          <w:bCs/>
          <w:sz w:val="21"/>
          <w:szCs w:val="21"/>
        </w:rPr>
        <w:t xml:space="preserve"> 0.12g </w:t>
      </w:r>
      <w:proofErr w:type="spellStart"/>
      <w:r>
        <w:rPr>
          <w:rFonts w:ascii="Tahoma" w:hAnsi="Tahoma" w:cs="Tahoma"/>
          <w:b/>
          <w:bCs/>
          <w:sz w:val="21"/>
          <w:szCs w:val="21"/>
        </w:rPr>
        <w:t>actionx</w:t>
      </w:r>
      <w:proofErr w:type="spellEnd"/>
      <w:r>
        <w:rPr>
          <w:rFonts w:ascii="Tahoma" w:hAnsi="Tahoma" w:cs="Tahoma"/>
          <w:b/>
          <w:bCs/>
          <w:sz w:val="21"/>
          <w:szCs w:val="21"/>
        </w:rPr>
        <w:t xml:space="preserve"> 2.000un</w:t>
      </w:r>
      <w:r>
        <w:rPr>
          <w:rFonts w:ascii="Tahoma" w:hAnsi="Tahoma" w:cs="Tahoma"/>
          <w:sz w:val="21"/>
          <w:szCs w:val="21"/>
        </w:rPr>
        <w:br/>
      </w:r>
      <w:r>
        <w:rPr>
          <w:rFonts w:ascii="Tahoma" w:hAnsi="Tahoma" w:cs="Tahoma"/>
          <w:sz w:val="21"/>
          <w:szCs w:val="21"/>
        </w:rPr>
        <w:br/>
        <w:t xml:space="preserve">Esferas plásticas 6mm diâmetro, as munições </w:t>
      </w:r>
      <w:proofErr w:type="spellStart"/>
      <w:r>
        <w:rPr>
          <w:rFonts w:ascii="Tahoma" w:hAnsi="Tahoma" w:cs="Tahoma"/>
          <w:sz w:val="21"/>
          <w:szCs w:val="21"/>
        </w:rPr>
        <w:t>actionx</w:t>
      </w:r>
      <w:proofErr w:type="spellEnd"/>
      <w:r>
        <w:rPr>
          <w:rFonts w:ascii="Tahoma" w:hAnsi="Tahoma" w:cs="Tahoma"/>
          <w:sz w:val="21"/>
          <w:szCs w:val="21"/>
        </w:rPr>
        <w:t xml:space="preserve"> aumentam a velocidade em 10%, devido ao seu peso (0.12g)</w:t>
      </w:r>
      <w:r>
        <w:rPr>
          <w:rFonts w:ascii="Tahoma" w:hAnsi="Tahoma" w:cs="Tahoma"/>
          <w:sz w:val="21"/>
          <w:szCs w:val="21"/>
        </w:rPr>
        <w:br/>
      </w:r>
      <w:r>
        <w:rPr>
          <w:rFonts w:ascii="Tahoma" w:hAnsi="Tahoma" w:cs="Tahoma"/>
          <w:sz w:val="21"/>
          <w:szCs w:val="21"/>
        </w:rPr>
        <w:lastRenderedPageBreak/>
        <w:br/>
        <w:t xml:space="preserve">Pote tipo "mamadeira" com ponta de funil </w:t>
      </w:r>
      <w:proofErr w:type="spellStart"/>
      <w:r>
        <w:rPr>
          <w:rFonts w:ascii="Tahoma" w:hAnsi="Tahoma" w:cs="Tahoma"/>
          <w:sz w:val="21"/>
          <w:szCs w:val="21"/>
        </w:rPr>
        <w:t>rosqueável</w:t>
      </w:r>
      <w:proofErr w:type="spellEnd"/>
      <w:r>
        <w:rPr>
          <w:rFonts w:ascii="Tahoma" w:hAnsi="Tahoma" w:cs="Tahoma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sz w:val="21"/>
          <w:szCs w:val="21"/>
        </w:rPr>
        <w:t>super</w:t>
      </w:r>
      <w:proofErr w:type="spellEnd"/>
      <w:r>
        <w:rPr>
          <w:rFonts w:ascii="Tahoma" w:hAnsi="Tahoma" w:cs="Tahoma"/>
          <w:sz w:val="21"/>
          <w:szCs w:val="21"/>
        </w:rPr>
        <w:t xml:space="preserve"> prática e segura.</w:t>
      </w:r>
      <w:r>
        <w:rPr>
          <w:rFonts w:ascii="Tahoma" w:hAnsi="Tahoma" w:cs="Tahoma"/>
          <w:sz w:val="21"/>
          <w:szCs w:val="21"/>
        </w:rPr>
        <w:br/>
      </w:r>
      <w:r>
        <w:rPr>
          <w:rFonts w:ascii="Tahoma" w:hAnsi="Tahoma" w:cs="Tahoma"/>
          <w:sz w:val="21"/>
          <w:szCs w:val="21"/>
        </w:rPr>
        <w:br/>
        <w:t>Você também pode abrir a embalagem na rosca grande para recarregar o pote, e reutiliza-lo.</w:t>
      </w:r>
      <w:r>
        <w:rPr>
          <w:rFonts w:ascii="Tahoma" w:hAnsi="Tahoma" w:cs="Tahoma"/>
          <w:sz w:val="21"/>
          <w:szCs w:val="21"/>
        </w:rPr>
        <w:br/>
      </w:r>
      <w:r>
        <w:rPr>
          <w:rFonts w:ascii="Tahoma" w:hAnsi="Tahoma" w:cs="Tahoma"/>
          <w:sz w:val="21"/>
          <w:szCs w:val="21"/>
        </w:rPr>
        <w:br/>
        <w:t xml:space="preserve">Esferas </w:t>
      </w:r>
      <w:proofErr w:type="spellStart"/>
      <w:r>
        <w:rPr>
          <w:rFonts w:ascii="Tahoma" w:hAnsi="Tahoma" w:cs="Tahoma"/>
          <w:sz w:val="21"/>
          <w:szCs w:val="21"/>
        </w:rPr>
        <w:t>Softair</w:t>
      </w:r>
      <w:proofErr w:type="spellEnd"/>
      <w:r>
        <w:rPr>
          <w:rFonts w:ascii="Tahoma" w:hAnsi="Tahoma" w:cs="Tahoma"/>
          <w:sz w:val="21"/>
          <w:szCs w:val="21"/>
        </w:rPr>
        <w:t xml:space="preserve"> calibre 6mm, alta qualidade de industrialização, tem tolerância de erro baixíssima, apenas (+-0.03).</w:t>
      </w:r>
      <w:r>
        <w:rPr>
          <w:rFonts w:ascii="Tahoma" w:hAnsi="Tahoma" w:cs="Tahoma"/>
          <w:sz w:val="21"/>
          <w:szCs w:val="21"/>
        </w:rPr>
        <w:br/>
      </w:r>
      <w:r>
        <w:rPr>
          <w:rFonts w:ascii="Tahoma" w:hAnsi="Tahoma" w:cs="Tahoma"/>
          <w:sz w:val="21"/>
          <w:szCs w:val="21"/>
        </w:rPr>
        <w:br/>
        <w:t xml:space="preserve">Contém 2.000 unidades de 0,12 gramas, compatível com qualquer tipo </w:t>
      </w:r>
      <w:proofErr w:type="spellStart"/>
      <w:r>
        <w:rPr>
          <w:rFonts w:ascii="Tahoma" w:hAnsi="Tahoma" w:cs="Tahoma"/>
          <w:sz w:val="21"/>
          <w:szCs w:val="21"/>
        </w:rPr>
        <w:t>airsoft</w:t>
      </w:r>
      <w:proofErr w:type="spellEnd"/>
      <w:r>
        <w:rPr>
          <w:rFonts w:ascii="Tahoma" w:hAnsi="Tahoma" w:cs="Tahoma"/>
          <w:sz w:val="21"/>
          <w:szCs w:val="21"/>
        </w:rPr>
        <w:t>.</w:t>
      </w:r>
    </w:p>
    <w:p w:rsidR="00AD5F4F" w:rsidRDefault="00AD5F4F" w:rsidP="009801D4">
      <w:pPr>
        <w:pStyle w:val="SemEspaamento"/>
        <w:jc w:val="center"/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</w:pPr>
    </w:p>
    <w:p w:rsidR="00AD5F4F" w:rsidRDefault="00AD5F4F" w:rsidP="009801D4">
      <w:pPr>
        <w:pStyle w:val="SemEspaamento"/>
        <w:jc w:val="center"/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</w:pPr>
    </w:p>
    <w:p w:rsidR="00AD5F4F" w:rsidRDefault="00AD5F4F" w:rsidP="009801D4">
      <w:pPr>
        <w:pStyle w:val="SemEspaamento"/>
        <w:jc w:val="center"/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</w:pPr>
    </w:p>
    <w:p w:rsidR="00AD5F4F" w:rsidRDefault="00AD5F4F" w:rsidP="009801D4">
      <w:pPr>
        <w:pStyle w:val="SemEspaamento"/>
        <w:jc w:val="center"/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</w:pPr>
    </w:p>
    <w:p w:rsidR="00AD5F4F" w:rsidRDefault="00AD5F4F" w:rsidP="009801D4">
      <w:pPr>
        <w:pStyle w:val="SemEspaamento"/>
        <w:jc w:val="center"/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</w:pPr>
    </w:p>
    <w:p w:rsidR="00AD5F4F" w:rsidRDefault="00AD5F4F" w:rsidP="009801D4">
      <w:pPr>
        <w:pStyle w:val="SemEspaamento"/>
        <w:jc w:val="center"/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</w:pPr>
    </w:p>
    <w:p w:rsidR="00AD5F4F" w:rsidRDefault="00AD5F4F" w:rsidP="009801D4">
      <w:pPr>
        <w:pStyle w:val="SemEspaamento"/>
        <w:jc w:val="center"/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</w:pPr>
    </w:p>
    <w:p w:rsidR="00AD5F4F" w:rsidRDefault="00AD5F4F" w:rsidP="009801D4">
      <w:pPr>
        <w:pStyle w:val="SemEspaamento"/>
        <w:jc w:val="center"/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</w:pPr>
    </w:p>
    <w:p w:rsidR="00AD5F4F" w:rsidRDefault="00AD5F4F" w:rsidP="009801D4">
      <w:pPr>
        <w:pStyle w:val="SemEspaamento"/>
        <w:jc w:val="center"/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</w:pPr>
    </w:p>
    <w:p w:rsidR="00AD5F4F" w:rsidRDefault="00AD5F4F" w:rsidP="009801D4">
      <w:pPr>
        <w:pStyle w:val="SemEspaamento"/>
        <w:jc w:val="center"/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</w:pPr>
    </w:p>
    <w:p w:rsidR="00AD5F4F" w:rsidRDefault="00AD5F4F" w:rsidP="009801D4">
      <w:pPr>
        <w:pStyle w:val="SemEspaamento"/>
        <w:jc w:val="center"/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</w:pPr>
    </w:p>
    <w:p w:rsidR="00AD5F4F" w:rsidRDefault="00AD5F4F" w:rsidP="009801D4">
      <w:pPr>
        <w:pStyle w:val="SemEspaamento"/>
        <w:jc w:val="center"/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</w:pPr>
    </w:p>
    <w:p w:rsidR="00AD5F4F" w:rsidRDefault="00AD5F4F" w:rsidP="009801D4">
      <w:pPr>
        <w:pStyle w:val="SemEspaamento"/>
        <w:jc w:val="center"/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</w:pPr>
    </w:p>
    <w:p w:rsidR="00AD5F4F" w:rsidRDefault="00AD5F4F" w:rsidP="009801D4">
      <w:pPr>
        <w:pStyle w:val="SemEspaamento"/>
        <w:jc w:val="center"/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</w:pPr>
    </w:p>
    <w:p w:rsidR="00AD5F4F" w:rsidRDefault="00AD5F4F" w:rsidP="009801D4">
      <w:pPr>
        <w:pStyle w:val="SemEspaamento"/>
        <w:jc w:val="center"/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</w:pPr>
    </w:p>
    <w:p w:rsidR="00AD5F4F" w:rsidRDefault="00AD5F4F" w:rsidP="009801D4">
      <w:pPr>
        <w:pStyle w:val="SemEspaamento"/>
        <w:jc w:val="center"/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</w:pPr>
    </w:p>
    <w:p w:rsidR="00AD5F4F" w:rsidRDefault="00AD5F4F" w:rsidP="009801D4">
      <w:pPr>
        <w:pStyle w:val="SemEspaamento"/>
        <w:jc w:val="center"/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</w:pPr>
    </w:p>
    <w:p w:rsidR="00AD5F4F" w:rsidRDefault="00AD5F4F" w:rsidP="009801D4">
      <w:pPr>
        <w:pStyle w:val="SemEspaamento"/>
        <w:jc w:val="center"/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</w:pPr>
    </w:p>
    <w:p w:rsidR="00AD5F4F" w:rsidRDefault="00AD5F4F" w:rsidP="009801D4">
      <w:pPr>
        <w:pStyle w:val="SemEspaamento"/>
        <w:jc w:val="center"/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</w:pPr>
    </w:p>
    <w:p w:rsidR="00AD5F4F" w:rsidRDefault="00AD5F4F" w:rsidP="009801D4">
      <w:pPr>
        <w:pStyle w:val="SemEspaamento"/>
        <w:jc w:val="center"/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</w:pPr>
    </w:p>
    <w:p w:rsidR="00AD5F4F" w:rsidRDefault="00AD5F4F" w:rsidP="009801D4">
      <w:pPr>
        <w:pStyle w:val="SemEspaamento"/>
        <w:jc w:val="center"/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</w:pPr>
    </w:p>
    <w:p w:rsidR="00AD5F4F" w:rsidRDefault="00AD5F4F" w:rsidP="009801D4">
      <w:pPr>
        <w:pStyle w:val="SemEspaamento"/>
        <w:jc w:val="center"/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</w:pPr>
    </w:p>
    <w:p w:rsidR="00AD5F4F" w:rsidRDefault="00AD5F4F" w:rsidP="009801D4">
      <w:pPr>
        <w:pStyle w:val="SemEspaamento"/>
        <w:jc w:val="center"/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</w:pPr>
    </w:p>
    <w:p w:rsidR="00AD5F4F" w:rsidRDefault="00AD5F4F" w:rsidP="009801D4">
      <w:pPr>
        <w:pStyle w:val="SemEspaamento"/>
        <w:jc w:val="center"/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</w:pPr>
    </w:p>
    <w:p w:rsidR="00AD5F4F" w:rsidRDefault="00AD5F4F" w:rsidP="009801D4">
      <w:pPr>
        <w:pStyle w:val="SemEspaamento"/>
        <w:jc w:val="center"/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</w:pPr>
    </w:p>
    <w:p w:rsidR="00AD5F4F" w:rsidRDefault="00AD5F4F" w:rsidP="009801D4">
      <w:pPr>
        <w:pStyle w:val="SemEspaamento"/>
        <w:jc w:val="center"/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</w:pPr>
    </w:p>
    <w:p w:rsidR="00AD5F4F" w:rsidRDefault="00AD5F4F" w:rsidP="009801D4">
      <w:pPr>
        <w:pStyle w:val="SemEspaamento"/>
        <w:jc w:val="center"/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</w:pPr>
    </w:p>
    <w:p w:rsidR="00AD5F4F" w:rsidRDefault="00AD5F4F" w:rsidP="009801D4">
      <w:pPr>
        <w:pStyle w:val="SemEspaamento"/>
        <w:jc w:val="center"/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</w:pPr>
    </w:p>
    <w:p w:rsidR="00AD5F4F" w:rsidRDefault="00AD5F4F" w:rsidP="009801D4">
      <w:pPr>
        <w:pStyle w:val="SemEspaamento"/>
        <w:jc w:val="center"/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</w:pPr>
    </w:p>
    <w:p w:rsidR="00AD5F4F" w:rsidRDefault="00AD5F4F" w:rsidP="009801D4">
      <w:pPr>
        <w:pStyle w:val="SemEspaamento"/>
        <w:jc w:val="center"/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</w:pPr>
    </w:p>
    <w:p w:rsidR="00AD5F4F" w:rsidRDefault="00AD5F4F" w:rsidP="009801D4">
      <w:pPr>
        <w:pStyle w:val="SemEspaamento"/>
        <w:jc w:val="center"/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</w:pPr>
    </w:p>
    <w:p w:rsidR="00AD5F4F" w:rsidRDefault="00AD5F4F" w:rsidP="009801D4">
      <w:pPr>
        <w:pStyle w:val="SemEspaamento"/>
        <w:jc w:val="center"/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</w:pPr>
    </w:p>
    <w:p w:rsidR="00AD5F4F" w:rsidRDefault="00AD5F4F" w:rsidP="009801D4">
      <w:pPr>
        <w:pStyle w:val="SemEspaamento"/>
        <w:jc w:val="center"/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</w:pPr>
    </w:p>
    <w:p w:rsidR="00AD5F4F" w:rsidRDefault="00AD5F4F" w:rsidP="009801D4">
      <w:pPr>
        <w:pStyle w:val="SemEspaamento"/>
        <w:jc w:val="center"/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</w:pPr>
    </w:p>
    <w:p w:rsidR="00AD5F4F" w:rsidRDefault="00AD5F4F" w:rsidP="009801D4">
      <w:pPr>
        <w:pStyle w:val="SemEspaamento"/>
        <w:jc w:val="center"/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</w:pPr>
    </w:p>
    <w:p w:rsidR="00AD5F4F" w:rsidRDefault="00AD5F4F" w:rsidP="009801D4">
      <w:pPr>
        <w:pStyle w:val="SemEspaamento"/>
        <w:jc w:val="center"/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</w:pPr>
    </w:p>
    <w:p w:rsidR="00AD5F4F" w:rsidRDefault="00AD5F4F" w:rsidP="009801D4">
      <w:pPr>
        <w:pStyle w:val="SemEspaamento"/>
        <w:jc w:val="center"/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</w:pPr>
    </w:p>
    <w:p w:rsidR="00AD5F4F" w:rsidRDefault="00AD5F4F" w:rsidP="009801D4">
      <w:pPr>
        <w:pStyle w:val="SemEspaamento"/>
        <w:jc w:val="center"/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</w:pPr>
    </w:p>
    <w:p w:rsidR="00AD5F4F" w:rsidRDefault="00AD5F4F" w:rsidP="009801D4">
      <w:pPr>
        <w:pStyle w:val="SemEspaamento"/>
        <w:jc w:val="center"/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</w:pPr>
    </w:p>
    <w:p w:rsidR="00AD5F4F" w:rsidRDefault="00AD5F4F" w:rsidP="009801D4">
      <w:pPr>
        <w:pStyle w:val="SemEspaamento"/>
        <w:jc w:val="center"/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</w:pPr>
    </w:p>
    <w:p w:rsidR="00AD5F4F" w:rsidRDefault="00AD5F4F" w:rsidP="009801D4">
      <w:pPr>
        <w:pStyle w:val="SemEspaamento"/>
        <w:jc w:val="center"/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</w:pPr>
    </w:p>
    <w:p w:rsidR="00247DFE" w:rsidRDefault="00247DFE" w:rsidP="009801D4">
      <w:pPr>
        <w:pStyle w:val="SemEspaamento"/>
        <w:jc w:val="center"/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</w:pPr>
    </w:p>
    <w:p w:rsidR="00247DFE" w:rsidRDefault="00247DFE" w:rsidP="009801D4">
      <w:pPr>
        <w:pStyle w:val="SemEspaamento"/>
        <w:jc w:val="center"/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</w:pPr>
    </w:p>
    <w:p w:rsidR="00247DFE" w:rsidRDefault="00247DFE" w:rsidP="009801D4">
      <w:pPr>
        <w:pStyle w:val="SemEspaamento"/>
        <w:jc w:val="center"/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</w:pPr>
    </w:p>
    <w:p w:rsidR="00247DFE" w:rsidRDefault="00247DFE" w:rsidP="009801D4">
      <w:pPr>
        <w:pStyle w:val="SemEspaamento"/>
        <w:jc w:val="center"/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</w:pPr>
    </w:p>
    <w:p w:rsidR="00247DFE" w:rsidRDefault="00247DFE" w:rsidP="009801D4">
      <w:pPr>
        <w:pStyle w:val="SemEspaamento"/>
        <w:jc w:val="center"/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</w:pPr>
    </w:p>
    <w:p w:rsidR="00247DFE" w:rsidRDefault="00247DFE" w:rsidP="009801D4">
      <w:pPr>
        <w:pStyle w:val="SemEspaamento"/>
        <w:jc w:val="center"/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</w:pPr>
    </w:p>
    <w:p w:rsidR="00247DFE" w:rsidRDefault="00247DFE" w:rsidP="009801D4">
      <w:pPr>
        <w:pStyle w:val="SemEspaamento"/>
        <w:jc w:val="center"/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</w:pPr>
    </w:p>
    <w:p w:rsidR="00247DFE" w:rsidRDefault="00247DFE" w:rsidP="009801D4">
      <w:pPr>
        <w:pStyle w:val="SemEspaamento"/>
        <w:jc w:val="center"/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</w:pPr>
    </w:p>
    <w:p w:rsidR="00AD5F4F" w:rsidRDefault="00AD5F4F" w:rsidP="009801D4">
      <w:pPr>
        <w:pStyle w:val="SemEspaamento"/>
        <w:jc w:val="center"/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</w:pPr>
    </w:p>
    <w:p w:rsidR="00AD5F4F" w:rsidRPr="00247DFE" w:rsidRDefault="00AD5F4F" w:rsidP="009801D4">
      <w:pPr>
        <w:pStyle w:val="SemEspaamento"/>
        <w:jc w:val="center"/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</w:pPr>
      <w:r w:rsidRPr="00247DFE"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>ESCOPETA SPRING M3000</w:t>
      </w:r>
    </w:p>
    <w:p w:rsidR="00AD5F4F" w:rsidRPr="00AD5F4F" w:rsidRDefault="00AD5F4F" w:rsidP="00247DFE">
      <w:pPr>
        <w:pStyle w:val="SemEspaamento"/>
        <w:rPr>
          <w:lang w:val="en-US"/>
        </w:rPr>
      </w:pPr>
      <w:r w:rsidRPr="00AD5F4F">
        <w:rPr>
          <w:lang w:val="en-US"/>
        </w:rPr>
        <w:t>RIFLE DE AIRSOFT SHOTGUN SPRING SMITH &amp; WESSON M3000 - CYBERGUN</w:t>
      </w:r>
    </w:p>
    <w:p w:rsidR="00AD5F4F" w:rsidRPr="00AD5F4F" w:rsidRDefault="00AD5F4F" w:rsidP="00247DFE">
      <w:pPr>
        <w:pStyle w:val="SemEspaamento"/>
        <w:rPr>
          <w:rFonts w:ascii="Roboto" w:hAnsi="Roboto"/>
          <w:color w:val="333333"/>
        </w:rPr>
      </w:pPr>
      <w:r w:rsidRPr="00AD5F4F">
        <w:rPr>
          <w:rFonts w:ascii="Roboto" w:hAnsi="Roboto"/>
          <w:color w:val="333333"/>
          <w:lang w:val="en-US"/>
        </w:rPr>
        <w:t>     </w:t>
      </w:r>
      <w:r w:rsidRPr="00AD5F4F">
        <w:rPr>
          <w:rStyle w:val="Forte"/>
          <w:rFonts w:ascii="Roboto" w:hAnsi="Roboto"/>
          <w:color w:val="333333"/>
          <w:lang w:val="en-US"/>
        </w:rPr>
        <w:t> </w:t>
      </w:r>
      <w:proofErr w:type="gramStart"/>
      <w:r w:rsidRPr="00AD5F4F">
        <w:rPr>
          <w:rStyle w:val="Forte"/>
          <w:rFonts w:ascii="Roboto" w:hAnsi="Roboto"/>
          <w:color w:val="333333"/>
        </w:rPr>
        <w:t>( 1</w:t>
      </w:r>
      <w:proofErr w:type="gramEnd"/>
      <w:r w:rsidRPr="00AD5F4F">
        <w:rPr>
          <w:rStyle w:val="Forte"/>
          <w:rFonts w:ascii="Roboto" w:hAnsi="Roboto"/>
          <w:color w:val="333333"/>
        </w:rPr>
        <w:t xml:space="preserve"> Avaliação )</w:t>
      </w:r>
    </w:p>
    <w:p w:rsidR="00AD5F4F" w:rsidRPr="00247DFE" w:rsidRDefault="00AD5F4F" w:rsidP="00247DFE">
      <w:pPr>
        <w:pStyle w:val="SemEspaamento"/>
      </w:pPr>
      <w:r w:rsidRPr="00247DFE">
        <w:t xml:space="preserve">O Rifle de </w:t>
      </w:r>
      <w:proofErr w:type="spellStart"/>
      <w:r w:rsidRPr="00247DFE">
        <w:t>Airsoft</w:t>
      </w:r>
      <w:proofErr w:type="spellEnd"/>
      <w:r w:rsidRPr="00247DFE">
        <w:t xml:space="preserve"> </w:t>
      </w:r>
      <w:proofErr w:type="spellStart"/>
      <w:r w:rsidRPr="00247DFE">
        <w:t>Shotgun</w:t>
      </w:r>
      <w:proofErr w:type="spellEnd"/>
      <w:r w:rsidRPr="00247DFE">
        <w:t xml:space="preserve"> Spring Smith &amp; </w:t>
      </w:r>
      <w:proofErr w:type="spellStart"/>
      <w:r w:rsidRPr="00247DFE">
        <w:t>Wesson</w:t>
      </w:r>
      <w:proofErr w:type="spellEnd"/>
      <w:r w:rsidRPr="00247DFE">
        <w:t xml:space="preserve"> M.3000, da </w:t>
      </w:r>
      <w:proofErr w:type="spellStart"/>
      <w:r w:rsidRPr="00247DFE">
        <w:t>Cybergun</w:t>
      </w:r>
      <w:proofErr w:type="spellEnd"/>
      <w:r w:rsidRPr="00247DFE">
        <w:t xml:space="preserve">, é simples de usar e proporciona </w:t>
      </w:r>
      <w:proofErr w:type="spellStart"/>
      <w:r w:rsidRPr="00247DFE">
        <w:t>super</w:t>
      </w:r>
      <w:proofErr w:type="spellEnd"/>
      <w:r w:rsidRPr="00247DFE">
        <w:t xml:space="preserve"> agilidade, além de desempenho. Confira todos os detalhes abaixo! </w:t>
      </w:r>
      <w:hyperlink r:id="rId7" w:anchor="LongDescription" w:history="1">
        <w:r w:rsidRPr="00247DFE">
          <w:rPr>
            <w:rStyle w:val="Hyperlink"/>
            <w:color w:val="auto"/>
            <w:u w:val="none"/>
          </w:rPr>
          <w:t>Saiba mais sobre este produto</w:t>
        </w:r>
      </w:hyperlink>
    </w:p>
    <w:p w:rsidR="00AD5F4F" w:rsidRPr="00AD5F4F" w:rsidRDefault="00AD5F4F" w:rsidP="00247DFE">
      <w:pPr>
        <w:pStyle w:val="SemEspaamento"/>
      </w:pPr>
      <w:del w:id="1" w:author="Unknown">
        <w:r w:rsidRPr="00AD5F4F">
          <w:rPr>
            <w:color w:val="B0B0B0"/>
          </w:rPr>
          <w:delText>R$ 389,00</w:delText>
        </w:r>
      </w:del>
      <w:proofErr w:type="gramStart"/>
      <w:r w:rsidRPr="00AD5F4F">
        <w:rPr>
          <w:rStyle w:val="nfase"/>
          <w:i w:val="0"/>
          <w:iCs w:val="0"/>
          <w:color w:val="ABCB37"/>
        </w:rPr>
        <w:t>por</w:t>
      </w:r>
      <w:proofErr w:type="gramEnd"/>
      <w:r w:rsidRPr="00AD5F4F">
        <w:rPr>
          <w:rStyle w:val="nfase"/>
          <w:i w:val="0"/>
          <w:iCs w:val="0"/>
          <w:color w:val="ABCB37"/>
        </w:rPr>
        <w:t> </w:t>
      </w:r>
      <w:r w:rsidRPr="00AD5F4F">
        <w:rPr>
          <w:rStyle w:val="Forte"/>
          <w:b w:val="0"/>
          <w:bCs w:val="0"/>
          <w:color w:val="ABCB37"/>
        </w:rPr>
        <w:t>R$ 259,00</w:t>
      </w:r>
    </w:p>
    <w:p w:rsidR="00AD5F4F" w:rsidRDefault="00AD5F4F" w:rsidP="00247DFE">
      <w:pPr>
        <w:pStyle w:val="SemEspaamento"/>
      </w:pPr>
      <w:r w:rsidRPr="00AD5F4F">
        <w:rPr>
          <w:rStyle w:val="parcels"/>
          <w:rFonts w:ascii="Roboto" w:hAnsi="Roboto"/>
          <w:b/>
          <w:bCs/>
          <w:caps/>
          <w:color w:val="444444"/>
        </w:rPr>
        <w:t>5X DE</w:t>
      </w:r>
      <w:r w:rsidRPr="00AD5F4F">
        <w:rPr>
          <w:rStyle w:val="parcels"/>
          <w:rFonts w:ascii="Roboto" w:hAnsi="Roboto"/>
          <w:b/>
          <w:bCs/>
          <w:caps/>
          <w:color w:val="ABCB37"/>
        </w:rPr>
        <w:t>R$</w:t>
      </w:r>
      <w:r w:rsidRPr="00AD5F4F">
        <w:rPr>
          <w:rStyle w:val="parcel-value"/>
          <w:rFonts w:ascii="Roboto" w:hAnsi="Roboto"/>
          <w:b/>
          <w:bCs/>
          <w:caps/>
          <w:color w:val="ABCB37"/>
        </w:rPr>
        <w:t>51,80</w:t>
      </w:r>
      <w:r w:rsidRPr="00AD5F4F">
        <w:t>ou </w:t>
      </w:r>
      <w:r w:rsidRPr="00AD5F4F">
        <w:rPr>
          <w:b/>
          <w:bCs/>
          <w:color w:val="ABCB37"/>
        </w:rPr>
        <w:t>R$ 233,10</w:t>
      </w:r>
      <w:r w:rsidRPr="00AD5F4F">
        <w:t> à vista no boleto</w:t>
      </w:r>
    </w:p>
    <w:p w:rsidR="00247DFE" w:rsidRPr="00247DFE" w:rsidRDefault="00AD5F4F" w:rsidP="00247DFE">
      <w:pPr>
        <w:pStyle w:val="SemEspaamento"/>
        <w:rPr>
          <w:rFonts w:ascii="Tahoma" w:hAnsi="Tahoma" w:cs="Tahoma"/>
          <w:color w:val="444444"/>
          <w:u w:val="single"/>
          <w:lang w:val="en-US"/>
        </w:rPr>
      </w:pPr>
      <w:r w:rsidRPr="00247DFE">
        <w:rPr>
          <w:rFonts w:ascii="Tahoma" w:hAnsi="Tahoma" w:cs="Tahoma"/>
          <w:color w:val="444444"/>
          <w:u w:val="single"/>
          <w:lang w:val="en-US"/>
        </w:rPr>
        <w:t>Rifle de Airsoft Shotgun Spring Smith &amp; Wesson M3000 </w:t>
      </w:r>
      <w:r w:rsidR="00247DFE" w:rsidRPr="00247DFE">
        <w:rPr>
          <w:rFonts w:ascii="Tahoma" w:hAnsi="Tahoma" w:cs="Tahoma"/>
          <w:color w:val="444444"/>
          <w:u w:val="single"/>
          <w:lang w:val="en-US"/>
        </w:rPr>
        <w:t>–</w:t>
      </w:r>
      <w:r w:rsidRPr="00247DFE">
        <w:rPr>
          <w:rFonts w:ascii="Tahoma" w:hAnsi="Tahoma" w:cs="Tahoma"/>
          <w:color w:val="444444"/>
          <w:u w:val="single"/>
          <w:lang w:val="en-US"/>
        </w:rPr>
        <w:t xml:space="preserve"> </w:t>
      </w:r>
      <w:proofErr w:type="spellStart"/>
      <w:r w:rsidRPr="00247DFE">
        <w:rPr>
          <w:rFonts w:ascii="Tahoma" w:hAnsi="Tahoma" w:cs="Tahoma"/>
          <w:color w:val="444444"/>
          <w:u w:val="single"/>
          <w:lang w:val="en-US"/>
        </w:rPr>
        <w:t>Cybergun</w:t>
      </w:r>
      <w:proofErr w:type="spellEnd"/>
    </w:p>
    <w:p w:rsidR="00247DFE" w:rsidRDefault="00247DFE" w:rsidP="00247DFE">
      <w:pPr>
        <w:pStyle w:val="SemEspaamento"/>
        <w:rPr>
          <w:rFonts w:ascii="Tahoma" w:hAnsi="Tahoma" w:cs="Tahoma"/>
          <w:color w:val="444444"/>
          <w:u w:val="single"/>
          <w:lang w:val="en-US"/>
        </w:rPr>
      </w:pPr>
    </w:p>
    <w:p w:rsidR="00AD5F4F" w:rsidRPr="00AD5F4F" w:rsidRDefault="00247DFE" w:rsidP="00247DFE">
      <w:pPr>
        <w:pStyle w:val="SemEspaamento"/>
      </w:pPr>
      <w:r w:rsidRPr="00247DFE">
        <w:rPr>
          <w:rFonts w:ascii="Tahoma" w:hAnsi="Tahoma" w:cs="Tahoma"/>
          <w:color w:val="444444"/>
          <w:u w:val="single"/>
        </w:rPr>
        <w:t xml:space="preserve">Características </w:t>
      </w:r>
      <w:r w:rsidR="00AD5F4F" w:rsidRPr="00247DFE">
        <w:rPr>
          <w:rFonts w:ascii="Tahoma" w:hAnsi="Tahoma" w:cs="Tahoma"/>
          <w:color w:val="444444"/>
          <w:u w:val="single"/>
        </w:rPr>
        <w:br/>
      </w:r>
      <w:r w:rsidR="00AD5F4F" w:rsidRPr="00247DFE">
        <w:rPr>
          <w:rFonts w:ascii="Tahoma" w:hAnsi="Tahoma" w:cs="Tahoma"/>
          <w:color w:val="444444"/>
          <w:sz w:val="20"/>
          <w:szCs w:val="20"/>
        </w:rPr>
        <w:br/>
      </w:r>
      <w:r w:rsidR="00AD5F4F">
        <w:rPr>
          <w:rFonts w:ascii="Tahoma" w:hAnsi="Tahoma" w:cs="Tahoma"/>
          <w:color w:val="444444"/>
          <w:sz w:val="20"/>
          <w:szCs w:val="20"/>
        </w:rPr>
        <w:t>A </w:t>
      </w:r>
      <w:proofErr w:type="spellStart"/>
      <w:r w:rsidR="00AD5F4F">
        <w:rPr>
          <w:rFonts w:ascii="Tahoma" w:hAnsi="Tahoma" w:cs="Tahoma"/>
          <w:b/>
          <w:bCs/>
          <w:color w:val="444444"/>
          <w:sz w:val="20"/>
          <w:szCs w:val="20"/>
        </w:rPr>
        <w:t>VentureShop</w:t>
      </w:r>
      <w:proofErr w:type="spellEnd"/>
      <w:r w:rsidR="00AD5F4F">
        <w:rPr>
          <w:rFonts w:ascii="Tahoma" w:hAnsi="Tahoma" w:cs="Tahoma"/>
          <w:color w:val="444444"/>
          <w:sz w:val="20"/>
          <w:szCs w:val="20"/>
        </w:rPr>
        <w:t> traz o que há de melhor em equipamentos de </w:t>
      </w:r>
      <w:proofErr w:type="spellStart"/>
      <w:r w:rsidR="00AD5F4F">
        <w:rPr>
          <w:rFonts w:ascii="Tahoma" w:hAnsi="Tahoma" w:cs="Tahoma"/>
          <w:color w:val="444444"/>
          <w:sz w:val="20"/>
          <w:szCs w:val="20"/>
        </w:rPr>
        <w:fldChar w:fldCharType="begin"/>
      </w:r>
      <w:r w:rsidR="00AD5F4F">
        <w:rPr>
          <w:rFonts w:ascii="Tahoma" w:hAnsi="Tahoma" w:cs="Tahoma"/>
          <w:color w:val="444444"/>
          <w:sz w:val="20"/>
          <w:szCs w:val="20"/>
        </w:rPr>
        <w:instrText xml:space="preserve"> HYPERLINK "https://www.ventureshop.com.br/airsoft-s193/" </w:instrText>
      </w:r>
      <w:r w:rsidR="00AD5F4F">
        <w:rPr>
          <w:rFonts w:ascii="Tahoma" w:hAnsi="Tahoma" w:cs="Tahoma"/>
          <w:color w:val="444444"/>
          <w:sz w:val="20"/>
          <w:szCs w:val="20"/>
        </w:rPr>
        <w:fldChar w:fldCharType="separate"/>
      </w:r>
      <w:r w:rsidR="00AD5F4F">
        <w:rPr>
          <w:rStyle w:val="Hyperlink"/>
          <w:rFonts w:ascii="Tahoma" w:hAnsi="Tahoma" w:cs="Tahoma"/>
          <w:sz w:val="20"/>
          <w:szCs w:val="20"/>
        </w:rPr>
        <w:t>Airsoft</w:t>
      </w:r>
      <w:proofErr w:type="spellEnd"/>
      <w:r w:rsidR="00AD5F4F">
        <w:rPr>
          <w:rFonts w:ascii="Tahoma" w:hAnsi="Tahoma" w:cs="Tahoma"/>
          <w:color w:val="444444"/>
          <w:sz w:val="20"/>
          <w:szCs w:val="20"/>
        </w:rPr>
        <w:fldChar w:fldCharType="end"/>
      </w:r>
      <w:r w:rsidR="00AD5F4F">
        <w:rPr>
          <w:rFonts w:ascii="Tahoma" w:hAnsi="Tahoma" w:cs="Tahoma"/>
          <w:color w:val="444444"/>
          <w:sz w:val="20"/>
          <w:szCs w:val="20"/>
        </w:rPr>
        <w:t> e </w:t>
      </w:r>
      <w:hyperlink r:id="rId8" w:history="1">
        <w:r w:rsidR="00AD5F4F">
          <w:rPr>
            <w:rStyle w:val="Hyperlink"/>
            <w:rFonts w:ascii="Tahoma" w:hAnsi="Tahoma" w:cs="Tahoma"/>
            <w:sz w:val="20"/>
            <w:szCs w:val="20"/>
          </w:rPr>
          <w:t>Tiro Esportivo</w:t>
        </w:r>
      </w:hyperlink>
      <w:r w:rsidR="00AD5F4F">
        <w:rPr>
          <w:rFonts w:ascii="Tahoma" w:hAnsi="Tahoma" w:cs="Tahoma"/>
          <w:color w:val="444444"/>
          <w:sz w:val="20"/>
          <w:szCs w:val="20"/>
        </w:rPr>
        <w:t>! Garantindo </w:t>
      </w:r>
      <w:r w:rsidR="00AD5F4F">
        <w:rPr>
          <w:rFonts w:ascii="Tahoma" w:hAnsi="Tahoma" w:cs="Tahoma"/>
          <w:b/>
          <w:bCs/>
          <w:color w:val="444444"/>
          <w:sz w:val="20"/>
          <w:szCs w:val="20"/>
        </w:rPr>
        <w:t>qualidade, segurança e durabilidade</w:t>
      </w:r>
      <w:r w:rsidR="00AD5F4F">
        <w:rPr>
          <w:rFonts w:ascii="Tahoma" w:hAnsi="Tahoma" w:cs="Tahoma"/>
          <w:color w:val="444444"/>
          <w:sz w:val="20"/>
          <w:szCs w:val="20"/>
        </w:rPr>
        <w:t>. </w:t>
      </w:r>
      <w:r w:rsidR="00AD5F4F">
        <w:rPr>
          <w:rFonts w:ascii="Tahoma" w:hAnsi="Tahoma" w:cs="Tahoma"/>
          <w:color w:val="444444"/>
          <w:sz w:val="20"/>
          <w:szCs w:val="20"/>
        </w:rPr>
        <w:br/>
      </w:r>
      <w:r w:rsidR="00AD5F4F">
        <w:rPr>
          <w:rFonts w:ascii="Tahoma" w:hAnsi="Tahoma" w:cs="Tahoma"/>
          <w:color w:val="444444"/>
          <w:sz w:val="20"/>
          <w:szCs w:val="20"/>
        </w:rPr>
        <w:br/>
        <w:t>Pensando nisso, o </w:t>
      </w:r>
      <w:r w:rsidR="00AD5F4F">
        <w:rPr>
          <w:rFonts w:ascii="Tahoma" w:hAnsi="Tahoma" w:cs="Tahoma"/>
          <w:b/>
          <w:bCs/>
          <w:color w:val="444444"/>
          <w:sz w:val="20"/>
          <w:szCs w:val="20"/>
        </w:rPr>
        <w:t xml:space="preserve">Rifle de </w:t>
      </w:r>
      <w:proofErr w:type="spellStart"/>
      <w:r w:rsidR="00AD5F4F">
        <w:rPr>
          <w:rFonts w:ascii="Tahoma" w:hAnsi="Tahoma" w:cs="Tahoma"/>
          <w:b/>
          <w:bCs/>
          <w:color w:val="444444"/>
          <w:sz w:val="20"/>
          <w:szCs w:val="20"/>
        </w:rPr>
        <w:t>Airsoft</w:t>
      </w:r>
      <w:proofErr w:type="spellEnd"/>
      <w:r w:rsidR="00AD5F4F">
        <w:rPr>
          <w:rFonts w:ascii="Tahoma" w:hAnsi="Tahoma" w:cs="Tahoma"/>
          <w:b/>
          <w:bCs/>
          <w:color w:val="444444"/>
          <w:sz w:val="20"/>
          <w:szCs w:val="20"/>
        </w:rPr>
        <w:t xml:space="preserve"> </w:t>
      </w:r>
      <w:proofErr w:type="spellStart"/>
      <w:r w:rsidR="00AD5F4F">
        <w:rPr>
          <w:rFonts w:ascii="Tahoma" w:hAnsi="Tahoma" w:cs="Tahoma"/>
          <w:b/>
          <w:bCs/>
          <w:color w:val="444444"/>
          <w:sz w:val="20"/>
          <w:szCs w:val="20"/>
        </w:rPr>
        <w:t>Shotgun</w:t>
      </w:r>
      <w:proofErr w:type="spellEnd"/>
      <w:r w:rsidR="00AD5F4F">
        <w:rPr>
          <w:rFonts w:ascii="Tahoma" w:hAnsi="Tahoma" w:cs="Tahoma"/>
          <w:b/>
          <w:bCs/>
          <w:color w:val="444444"/>
          <w:sz w:val="20"/>
          <w:szCs w:val="20"/>
        </w:rPr>
        <w:t xml:space="preserve"> Spring M3000</w:t>
      </w:r>
      <w:r w:rsidR="00AD5F4F">
        <w:rPr>
          <w:rFonts w:ascii="Tahoma" w:hAnsi="Tahoma" w:cs="Tahoma"/>
          <w:color w:val="444444"/>
          <w:sz w:val="20"/>
          <w:szCs w:val="20"/>
        </w:rPr>
        <w:t>, é perfeito para quem deseja um produto com ótimo</w:t>
      </w:r>
      <w:r w:rsidR="00AD5F4F">
        <w:rPr>
          <w:rFonts w:ascii="Tahoma" w:hAnsi="Tahoma" w:cs="Tahoma"/>
          <w:b/>
          <w:bCs/>
          <w:color w:val="444444"/>
          <w:sz w:val="20"/>
          <w:szCs w:val="20"/>
        </w:rPr>
        <w:t> custo-benefício</w:t>
      </w:r>
      <w:r w:rsidR="00AD5F4F">
        <w:rPr>
          <w:rFonts w:ascii="Tahoma" w:hAnsi="Tahoma" w:cs="Tahoma"/>
          <w:color w:val="444444"/>
          <w:sz w:val="20"/>
          <w:szCs w:val="20"/>
        </w:rPr>
        <w:t>, que não deixa a desejar no </w:t>
      </w:r>
      <w:r w:rsidR="00AD5F4F">
        <w:rPr>
          <w:rFonts w:ascii="Tahoma" w:hAnsi="Tahoma" w:cs="Tahoma"/>
          <w:b/>
          <w:bCs/>
          <w:color w:val="444444"/>
          <w:sz w:val="20"/>
          <w:szCs w:val="20"/>
        </w:rPr>
        <w:t>desempenho e funcionalidade</w:t>
      </w:r>
      <w:r w:rsidR="00AD5F4F">
        <w:rPr>
          <w:rFonts w:ascii="Tahoma" w:hAnsi="Tahoma" w:cs="Tahoma"/>
          <w:color w:val="444444"/>
          <w:sz w:val="20"/>
          <w:szCs w:val="20"/>
        </w:rPr>
        <w:t>. </w:t>
      </w:r>
      <w:r w:rsidR="00AD5F4F">
        <w:rPr>
          <w:rFonts w:ascii="Tahoma" w:hAnsi="Tahoma" w:cs="Tahoma"/>
          <w:color w:val="444444"/>
          <w:sz w:val="20"/>
          <w:szCs w:val="20"/>
        </w:rPr>
        <w:br/>
      </w:r>
      <w:r w:rsidR="00AD5F4F">
        <w:rPr>
          <w:rFonts w:ascii="Tahoma" w:hAnsi="Tahoma" w:cs="Tahoma"/>
          <w:color w:val="444444"/>
          <w:sz w:val="20"/>
          <w:szCs w:val="20"/>
        </w:rPr>
        <w:br/>
        <w:t>Produzido pela marca mundialmente renomada </w:t>
      </w:r>
      <w:proofErr w:type="spellStart"/>
      <w:r w:rsidR="00AD5F4F">
        <w:rPr>
          <w:rFonts w:ascii="Tahoma" w:hAnsi="Tahoma" w:cs="Tahoma"/>
          <w:b/>
          <w:bCs/>
          <w:color w:val="444444"/>
          <w:sz w:val="20"/>
          <w:szCs w:val="20"/>
        </w:rPr>
        <w:t>Cybergun</w:t>
      </w:r>
      <w:proofErr w:type="spellEnd"/>
      <w:r w:rsidR="00AD5F4F">
        <w:rPr>
          <w:rFonts w:ascii="Tahoma" w:hAnsi="Tahoma" w:cs="Tahoma"/>
          <w:color w:val="444444"/>
          <w:sz w:val="20"/>
          <w:szCs w:val="20"/>
        </w:rPr>
        <w:t>, este é um Rifle de </w:t>
      </w:r>
      <w:r w:rsidR="00AD5F4F">
        <w:rPr>
          <w:rFonts w:ascii="Tahoma" w:hAnsi="Tahoma" w:cs="Tahoma"/>
          <w:b/>
          <w:bCs/>
          <w:color w:val="444444"/>
          <w:sz w:val="20"/>
          <w:szCs w:val="20"/>
        </w:rPr>
        <w:t>alta precisão</w:t>
      </w:r>
      <w:r w:rsidR="00AD5F4F">
        <w:rPr>
          <w:rFonts w:ascii="Tahoma" w:hAnsi="Tahoma" w:cs="Tahoma"/>
          <w:color w:val="444444"/>
          <w:sz w:val="20"/>
          <w:szCs w:val="20"/>
        </w:rPr>
        <w:t>. Isso, pois, conta com um sistema </w:t>
      </w:r>
      <w:r w:rsidR="00AD5F4F">
        <w:rPr>
          <w:rFonts w:ascii="Tahoma" w:hAnsi="Tahoma" w:cs="Tahoma"/>
          <w:b/>
          <w:bCs/>
          <w:color w:val="444444"/>
          <w:sz w:val="20"/>
          <w:szCs w:val="20"/>
        </w:rPr>
        <w:t>BAXS</w:t>
      </w:r>
      <w:r w:rsidR="00AD5F4F">
        <w:rPr>
          <w:rFonts w:ascii="Tahoma" w:hAnsi="Tahoma" w:cs="Tahoma"/>
          <w:color w:val="444444"/>
          <w:sz w:val="20"/>
          <w:szCs w:val="20"/>
        </w:rPr>
        <w:t xml:space="preserve">, tecnologia exclusiva </w:t>
      </w:r>
      <w:proofErr w:type="spellStart"/>
      <w:r w:rsidR="00AD5F4F">
        <w:rPr>
          <w:rFonts w:ascii="Tahoma" w:hAnsi="Tahoma" w:cs="Tahoma"/>
          <w:color w:val="444444"/>
          <w:sz w:val="20"/>
          <w:szCs w:val="20"/>
        </w:rPr>
        <w:t>Cybergun</w:t>
      </w:r>
      <w:proofErr w:type="spellEnd"/>
      <w:r w:rsidR="00AD5F4F">
        <w:rPr>
          <w:rFonts w:ascii="Tahoma" w:hAnsi="Tahoma" w:cs="Tahoma"/>
          <w:color w:val="444444"/>
          <w:sz w:val="20"/>
          <w:szCs w:val="20"/>
        </w:rPr>
        <w:t xml:space="preserve"> que proporciona o </w:t>
      </w:r>
      <w:r w:rsidR="00AD5F4F">
        <w:rPr>
          <w:rFonts w:ascii="Tahoma" w:hAnsi="Tahoma" w:cs="Tahoma"/>
          <w:b/>
          <w:bCs/>
          <w:color w:val="444444"/>
          <w:sz w:val="20"/>
          <w:szCs w:val="20"/>
        </w:rPr>
        <w:t>aumento de distância e tiros mais precisos, sem perder a potência e velocidade</w:t>
      </w:r>
      <w:r w:rsidR="00AD5F4F">
        <w:rPr>
          <w:rFonts w:ascii="Tahoma" w:hAnsi="Tahoma" w:cs="Tahoma"/>
          <w:color w:val="444444"/>
          <w:sz w:val="20"/>
          <w:szCs w:val="20"/>
        </w:rPr>
        <w:t>.</w:t>
      </w:r>
      <w:r w:rsidR="00AD5F4F">
        <w:rPr>
          <w:rFonts w:ascii="Tahoma" w:hAnsi="Tahoma" w:cs="Tahoma"/>
          <w:color w:val="444444"/>
          <w:sz w:val="20"/>
          <w:szCs w:val="20"/>
        </w:rPr>
        <w:br/>
      </w:r>
      <w:r w:rsidR="00AD5F4F">
        <w:rPr>
          <w:rFonts w:ascii="Tahoma" w:hAnsi="Tahoma" w:cs="Tahoma"/>
          <w:color w:val="444444"/>
          <w:sz w:val="20"/>
          <w:szCs w:val="20"/>
        </w:rPr>
        <w:br/>
      </w:r>
      <w:proofErr w:type="spellStart"/>
      <w:r w:rsidR="00AD5F4F">
        <w:rPr>
          <w:rFonts w:ascii="Tahoma" w:hAnsi="Tahoma" w:cs="Tahoma"/>
          <w:b/>
          <w:bCs/>
          <w:color w:val="444444"/>
          <w:sz w:val="20"/>
          <w:szCs w:val="20"/>
        </w:rPr>
        <w:t>Super</w:t>
      </w:r>
      <w:proofErr w:type="spellEnd"/>
      <w:r w:rsidR="00AD5F4F">
        <w:rPr>
          <w:rFonts w:ascii="Tahoma" w:hAnsi="Tahoma" w:cs="Tahoma"/>
          <w:b/>
          <w:bCs/>
          <w:color w:val="444444"/>
          <w:sz w:val="20"/>
          <w:szCs w:val="20"/>
        </w:rPr>
        <w:t xml:space="preserve"> leve e de simples manuseio</w:t>
      </w:r>
      <w:r w:rsidR="00AD5F4F">
        <w:rPr>
          <w:rFonts w:ascii="Tahoma" w:hAnsi="Tahoma" w:cs="Tahoma"/>
          <w:color w:val="444444"/>
          <w:sz w:val="20"/>
          <w:szCs w:val="20"/>
        </w:rPr>
        <w:t>, o M3000 é um modelo </w:t>
      </w:r>
      <w:r w:rsidR="00AD5F4F">
        <w:rPr>
          <w:rFonts w:ascii="Tahoma" w:hAnsi="Tahoma" w:cs="Tahoma"/>
          <w:b/>
          <w:bCs/>
          <w:color w:val="444444"/>
          <w:sz w:val="20"/>
          <w:szCs w:val="20"/>
        </w:rPr>
        <w:t>Spring</w:t>
      </w:r>
      <w:r w:rsidR="00AD5F4F">
        <w:rPr>
          <w:rFonts w:ascii="Tahoma" w:hAnsi="Tahoma" w:cs="Tahoma"/>
          <w:color w:val="444444"/>
          <w:sz w:val="20"/>
          <w:szCs w:val="20"/>
        </w:rPr>
        <w:t>, ou seja, possui </w:t>
      </w:r>
      <w:r w:rsidR="00AD5F4F">
        <w:rPr>
          <w:rFonts w:ascii="Tahoma" w:hAnsi="Tahoma" w:cs="Tahoma"/>
          <w:b/>
          <w:bCs/>
          <w:color w:val="444444"/>
          <w:sz w:val="20"/>
          <w:szCs w:val="20"/>
        </w:rPr>
        <w:t>ação por mola</w:t>
      </w:r>
      <w:r w:rsidR="00AD5F4F">
        <w:rPr>
          <w:rFonts w:ascii="Tahoma" w:hAnsi="Tahoma" w:cs="Tahoma"/>
          <w:color w:val="444444"/>
          <w:sz w:val="20"/>
          <w:szCs w:val="20"/>
        </w:rPr>
        <w:t>, sendo necessário</w:t>
      </w:r>
      <w:r w:rsidR="00AD5F4F">
        <w:rPr>
          <w:rFonts w:ascii="Tahoma" w:hAnsi="Tahoma" w:cs="Tahoma"/>
          <w:b/>
          <w:bCs/>
          <w:color w:val="444444"/>
          <w:sz w:val="20"/>
          <w:szCs w:val="20"/>
        </w:rPr>
        <w:t> </w:t>
      </w:r>
      <w:proofErr w:type="spellStart"/>
      <w:r w:rsidR="00AD5F4F">
        <w:rPr>
          <w:rFonts w:ascii="Tahoma" w:hAnsi="Tahoma" w:cs="Tahoma"/>
          <w:b/>
          <w:bCs/>
          <w:color w:val="444444"/>
          <w:sz w:val="20"/>
          <w:szCs w:val="20"/>
        </w:rPr>
        <w:t>engatilhamento</w:t>
      </w:r>
      <w:proofErr w:type="spellEnd"/>
      <w:r w:rsidR="00AD5F4F">
        <w:rPr>
          <w:rFonts w:ascii="Tahoma" w:hAnsi="Tahoma" w:cs="Tahoma"/>
          <w:b/>
          <w:bCs/>
          <w:color w:val="444444"/>
          <w:sz w:val="20"/>
          <w:szCs w:val="20"/>
        </w:rPr>
        <w:t xml:space="preserve"> da arma</w:t>
      </w:r>
      <w:r w:rsidR="00AD5F4F">
        <w:rPr>
          <w:rFonts w:ascii="Tahoma" w:hAnsi="Tahoma" w:cs="Tahoma"/>
          <w:color w:val="444444"/>
          <w:sz w:val="20"/>
          <w:szCs w:val="20"/>
        </w:rPr>
        <w:t> antes de cada disparo. </w:t>
      </w:r>
      <w:r w:rsidR="00AD5F4F">
        <w:rPr>
          <w:rFonts w:ascii="Tahoma" w:hAnsi="Tahoma" w:cs="Tahoma"/>
          <w:color w:val="444444"/>
          <w:sz w:val="20"/>
          <w:szCs w:val="20"/>
        </w:rPr>
        <w:br/>
      </w:r>
      <w:r w:rsidR="00AD5F4F">
        <w:rPr>
          <w:rFonts w:ascii="Tahoma" w:hAnsi="Tahoma" w:cs="Tahoma"/>
          <w:color w:val="444444"/>
          <w:sz w:val="20"/>
          <w:szCs w:val="20"/>
        </w:rPr>
        <w:br/>
        <w:t>De fácil carregamento, o </w:t>
      </w:r>
      <w:r w:rsidR="00AD5F4F">
        <w:rPr>
          <w:rFonts w:ascii="Tahoma" w:hAnsi="Tahoma" w:cs="Tahoma"/>
          <w:b/>
          <w:bCs/>
          <w:color w:val="444444"/>
          <w:sz w:val="20"/>
          <w:szCs w:val="20"/>
        </w:rPr>
        <w:t xml:space="preserve">magazine é High </w:t>
      </w:r>
      <w:proofErr w:type="spellStart"/>
      <w:r w:rsidR="00AD5F4F">
        <w:rPr>
          <w:rFonts w:ascii="Tahoma" w:hAnsi="Tahoma" w:cs="Tahoma"/>
          <w:b/>
          <w:bCs/>
          <w:color w:val="444444"/>
          <w:sz w:val="20"/>
          <w:szCs w:val="20"/>
        </w:rPr>
        <w:t>Cap</w:t>
      </w:r>
      <w:proofErr w:type="spellEnd"/>
      <w:r w:rsidR="00AD5F4F">
        <w:rPr>
          <w:rFonts w:ascii="Tahoma" w:hAnsi="Tahoma" w:cs="Tahoma"/>
          <w:color w:val="444444"/>
          <w:sz w:val="20"/>
          <w:szCs w:val="20"/>
        </w:rPr>
        <w:t> e conta com capacidade para até</w:t>
      </w:r>
      <w:r w:rsidR="00AD5F4F">
        <w:rPr>
          <w:rFonts w:ascii="Tahoma" w:hAnsi="Tahoma" w:cs="Tahoma"/>
          <w:b/>
          <w:bCs/>
          <w:color w:val="444444"/>
          <w:sz w:val="20"/>
          <w:szCs w:val="20"/>
        </w:rPr>
        <w:t xml:space="preserve"> 180 </w:t>
      </w:r>
      <w:proofErr w:type="spellStart"/>
      <w:r w:rsidR="00AD5F4F">
        <w:rPr>
          <w:rFonts w:ascii="Tahoma" w:hAnsi="Tahoma" w:cs="Tahoma"/>
          <w:b/>
          <w:bCs/>
          <w:color w:val="444444"/>
          <w:sz w:val="20"/>
          <w:szCs w:val="20"/>
        </w:rPr>
        <w:t>BBs</w:t>
      </w:r>
      <w:proofErr w:type="spellEnd"/>
      <w:r w:rsidR="00AD5F4F">
        <w:rPr>
          <w:rFonts w:ascii="Tahoma" w:hAnsi="Tahoma" w:cs="Tahoma"/>
          <w:color w:val="444444"/>
          <w:sz w:val="20"/>
          <w:szCs w:val="20"/>
        </w:rPr>
        <w:t>. Dispondo de um calibre</w:t>
      </w:r>
      <w:r w:rsidR="00AD5F4F">
        <w:rPr>
          <w:rFonts w:ascii="Tahoma" w:hAnsi="Tahoma" w:cs="Tahoma"/>
          <w:b/>
          <w:bCs/>
          <w:color w:val="444444"/>
          <w:sz w:val="20"/>
          <w:szCs w:val="20"/>
        </w:rPr>
        <w:t> 6mm</w:t>
      </w:r>
      <w:r w:rsidR="00AD5F4F">
        <w:rPr>
          <w:rFonts w:ascii="Tahoma" w:hAnsi="Tahoma" w:cs="Tahoma"/>
          <w:color w:val="444444"/>
          <w:sz w:val="20"/>
          <w:szCs w:val="20"/>
        </w:rPr>
        <w:t>, sua velocidade atinge </w:t>
      </w:r>
      <w:r w:rsidR="00AD5F4F">
        <w:rPr>
          <w:rFonts w:ascii="Tahoma" w:hAnsi="Tahoma" w:cs="Tahoma"/>
          <w:b/>
          <w:bCs/>
          <w:color w:val="444444"/>
          <w:sz w:val="20"/>
          <w:szCs w:val="20"/>
        </w:rPr>
        <w:t>355 FPS</w:t>
      </w:r>
      <w:r w:rsidR="00AD5F4F">
        <w:rPr>
          <w:rFonts w:ascii="Tahoma" w:hAnsi="Tahoma" w:cs="Tahoma"/>
          <w:color w:val="444444"/>
          <w:sz w:val="20"/>
          <w:szCs w:val="20"/>
        </w:rPr>
        <w:t xml:space="preserve"> (com </w:t>
      </w:r>
      <w:proofErr w:type="spellStart"/>
      <w:r w:rsidR="00AD5F4F">
        <w:rPr>
          <w:rFonts w:ascii="Tahoma" w:hAnsi="Tahoma" w:cs="Tahoma"/>
          <w:color w:val="444444"/>
          <w:sz w:val="20"/>
          <w:szCs w:val="20"/>
        </w:rPr>
        <w:t>BBs</w:t>
      </w:r>
      <w:proofErr w:type="spellEnd"/>
      <w:r w:rsidR="00AD5F4F">
        <w:rPr>
          <w:rFonts w:ascii="Tahoma" w:hAnsi="Tahoma" w:cs="Tahoma"/>
          <w:color w:val="444444"/>
          <w:sz w:val="20"/>
          <w:szCs w:val="20"/>
        </w:rPr>
        <w:t xml:space="preserve"> 0.12g e energia 0.7J) em um alcance máximo de </w:t>
      </w:r>
      <w:r w:rsidR="00AD5F4F">
        <w:rPr>
          <w:rFonts w:ascii="Tahoma" w:hAnsi="Tahoma" w:cs="Tahoma"/>
          <w:b/>
          <w:bCs/>
          <w:color w:val="444444"/>
          <w:sz w:val="20"/>
          <w:szCs w:val="20"/>
        </w:rPr>
        <w:t>59 metros</w:t>
      </w:r>
      <w:r w:rsidR="00AD5F4F">
        <w:rPr>
          <w:rFonts w:ascii="Tahoma" w:hAnsi="Tahoma" w:cs="Tahoma"/>
          <w:color w:val="444444"/>
          <w:sz w:val="20"/>
          <w:szCs w:val="20"/>
        </w:rPr>
        <w:t>. </w:t>
      </w:r>
      <w:r w:rsidR="00AD5F4F">
        <w:rPr>
          <w:rFonts w:ascii="Tahoma" w:hAnsi="Tahoma" w:cs="Tahoma"/>
          <w:color w:val="444444"/>
          <w:sz w:val="20"/>
          <w:szCs w:val="20"/>
        </w:rPr>
        <w:br/>
      </w:r>
      <w:r w:rsidR="00AD5F4F">
        <w:rPr>
          <w:rFonts w:ascii="Tahoma" w:hAnsi="Tahoma" w:cs="Tahoma"/>
          <w:color w:val="444444"/>
          <w:sz w:val="20"/>
          <w:szCs w:val="20"/>
        </w:rPr>
        <w:br/>
        <w:t>Para maior praticidade, possui </w:t>
      </w:r>
      <w:r w:rsidR="00AD5F4F">
        <w:rPr>
          <w:rFonts w:ascii="Tahoma" w:hAnsi="Tahoma" w:cs="Tahoma"/>
          <w:b/>
          <w:bCs/>
          <w:color w:val="444444"/>
          <w:sz w:val="20"/>
          <w:szCs w:val="20"/>
        </w:rPr>
        <w:t>Hop-</w:t>
      </w:r>
      <w:proofErr w:type="spellStart"/>
      <w:r w:rsidR="00AD5F4F">
        <w:rPr>
          <w:rFonts w:ascii="Tahoma" w:hAnsi="Tahoma" w:cs="Tahoma"/>
          <w:b/>
          <w:bCs/>
          <w:color w:val="444444"/>
          <w:sz w:val="20"/>
          <w:szCs w:val="20"/>
        </w:rPr>
        <w:t>Up</w:t>
      </w:r>
      <w:proofErr w:type="spellEnd"/>
      <w:r w:rsidR="00AD5F4F">
        <w:rPr>
          <w:rFonts w:ascii="Tahoma" w:hAnsi="Tahoma" w:cs="Tahoma"/>
          <w:b/>
          <w:bCs/>
          <w:color w:val="444444"/>
          <w:sz w:val="20"/>
          <w:szCs w:val="20"/>
        </w:rPr>
        <w:t xml:space="preserve"> ajustável</w:t>
      </w:r>
      <w:r w:rsidR="00AD5F4F">
        <w:rPr>
          <w:rFonts w:ascii="Tahoma" w:hAnsi="Tahoma" w:cs="Tahoma"/>
          <w:color w:val="444444"/>
          <w:sz w:val="20"/>
          <w:szCs w:val="20"/>
        </w:rPr>
        <w:t>, o que permite acesso rápido e fácil às engrenagens. Basta apenas puxar o </w:t>
      </w:r>
      <w:proofErr w:type="spellStart"/>
      <w:r w:rsidR="00AD5F4F">
        <w:rPr>
          <w:rFonts w:ascii="Tahoma" w:hAnsi="Tahoma" w:cs="Tahoma"/>
          <w:b/>
          <w:bCs/>
          <w:color w:val="444444"/>
          <w:sz w:val="20"/>
          <w:szCs w:val="20"/>
        </w:rPr>
        <w:t>Charging</w:t>
      </w:r>
      <w:proofErr w:type="spellEnd"/>
      <w:r w:rsidR="00AD5F4F">
        <w:rPr>
          <w:rFonts w:ascii="Tahoma" w:hAnsi="Tahoma" w:cs="Tahoma"/>
          <w:b/>
          <w:bCs/>
          <w:color w:val="444444"/>
          <w:sz w:val="20"/>
          <w:szCs w:val="20"/>
        </w:rPr>
        <w:t xml:space="preserve"> </w:t>
      </w:r>
      <w:proofErr w:type="spellStart"/>
      <w:r w:rsidR="00AD5F4F">
        <w:rPr>
          <w:rFonts w:ascii="Tahoma" w:hAnsi="Tahoma" w:cs="Tahoma"/>
          <w:b/>
          <w:bCs/>
          <w:color w:val="444444"/>
          <w:sz w:val="20"/>
          <w:szCs w:val="20"/>
        </w:rPr>
        <w:t>Handle</w:t>
      </w:r>
      <w:proofErr w:type="spellEnd"/>
      <w:r w:rsidR="00AD5F4F">
        <w:rPr>
          <w:rFonts w:ascii="Tahoma" w:hAnsi="Tahoma" w:cs="Tahoma"/>
          <w:b/>
          <w:bCs/>
          <w:color w:val="444444"/>
          <w:sz w:val="20"/>
          <w:szCs w:val="20"/>
        </w:rPr>
        <w:t>.</w:t>
      </w:r>
      <w:r w:rsidR="00AD5F4F">
        <w:rPr>
          <w:rFonts w:ascii="Tahoma" w:hAnsi="Tahoma" w:cs="Tahoma"/>
          <w:b/>
          <w:bCs/>
          <w:color w:val="444444"/>
          <w:sz w:val="20"/>
          <w:szCs w:val="20"/>
        </w:rPr>
        <w:br/>
      </w:r>
      <w:r w:rsidR="00AD5F4F">
        <w:rPr>
          <w:rFonts w:ascii="Tahoma" w:hAnsi="Tahoma" w:cs="Tahoma"/>
          <w:b/>
          <w:bCs/>
          <w:color w:val="444444"/>
          <w:sz w:val="20"/>
          <w:szCs w:val="20"/>
        </w:rPr>
        <w:br/>
      </w:r>
      <w:r w:rsidR="00AD5F4F">
        <w:rPr>
          <w:rFonts w:ascii="Tahoma" w:hAnsi="Tahoma" w:cs="Tahoma"/>
          <w:color w:val="444444"/>
          <w:sz w:val="20"/>
          <w:szCs w:val="20"/>
        </w:rPr>
        <w:t>Perfeito para acoplar objetos, contém </w:t>
      </w:r>
      <w:r w:rsidR="00AD5F4F">
        <w:rPr>
          <w:rFonts w:ascii="Tahoma" w:hAnsi="Tahoma" w:cs="Tahoma"/>
          <w:b/>
          <w:bCs/>
          <w:color w:val="444444"/>
          <w:sz w:val="20"/>
          <w:szCs w:val="20"/>
        </w:rPr>
        <w:t>dois trilhos de 22mm</w:t>
      </w:r>
      <w:r w:rsidR="00AD5F4F">
        <w:rPr>
          <w:rFonts w:ascii="Tahoma" w:hAnsi="Tahoma" w:cs="Tahoma"/>
          <w:color w:val="444444"/>
          <w:sz w:val="20"/>
          <w:szCs w:val="20"/>
        </w:rPr>
        <w:t> incorporados, sendo um superior (16cm) e outro lateral (7cm). </w:t>
      </w:r>
      <w:r w:rsidR="00AD5F4F">
        <w:rPr>
          <w:rFonts w:ascii="Tahoma" w:hAnsi="Tahoma" w:cs="Tahoma"/>
          <w:color w:val="444444"/>
          <w:sz w:val="20"/>
          <w:szCs w:val="20"/>
        </w:rPr>
        <w:br/>
      </w:r>
      <w:r w:rsidR="00AD5F4F">
        <w:rPr>
          <w:rFonts w:ascii="Tahoma" w:hAnsi="Tahoma" w:cs="Tahoma"/>
          <w:color w:val="444444"/>
          <w:sz w:val="20"/>
          <w:szCs w:val="20"/>
        </w:rPr>
        <w:br/>
        <w:t>Além disso, para melhor atender às suas</w:t>
      </w:r>
      <w:r w:rsidR="00AD5F4F">
        <w:rPr>
          <w:rFonts w:ascii="Tahoma" w:hAnsi="Tahoma" w:cs="Tahoma"/>
          <w:b/>
          <w:bCs/>
          <w:color w:val="444444"/>
          <w:sz w:val="20"/>
          <w:szCs w:val="20"/>
        </w:rPr>
        <w:t> necessidades e estilizar </w:t>
      </w:r>
      <w:r w:rsidR="00AD5F4F">
        <w:rPr>
          <w:rFonts w:ascii="Tahoma" w:hAnsi="Tahoma" w:cs="Tahoma"/>
          <w:color w:val="444444"/>
          <w:sz w:val="20"/>
          <w:szCs w:val="20"/>
        </w:rPr>
        <w:t>e seu equipamento, este Rifle acompanha um </w:t>
      </w:r>
      <w:r w:rsidR="00AD5F4F">
        <w:rPr>
          <w:rFonts w:ascii="Tahoma" w:hAnsi="Tahoma" w:cs="Tahoma"/>
          <w:b/>
          <w:bCs/>
          <w:color w:val="444444"/>
          <w:sz w:val="20"/>
          <w:szCs w:val="20"/>
        </w:rPr>
        <w:t>magazine extra </w:t>
      </w:r>
      <w:r w:rsidR="00AD5F4F">
        <w:rPr>
          <w:rFonts w:ascii="Tahoma" w:hAnsi="Tahoma" w:cs="Tahoma"/>
          <w:color w:val="444444"/>
          <w:sz w:val="20"/>
          <w:szCs w:val="20"/>
        </w:rPr>
        <w:t>para casos de emergência ou danos, uma</w:t>
      </w:r>
      <w:r w:rsidR="00AD5F4F">
        <w:rPr>
          <w:rFonts w:ascii="Tahoma" w:hAnsi="Tahoma" w:cs="Tahoma"/>
          <w:b/>
          <w:bCs/>
          <w:color w:val="444444"/>
          <w:sz w:val="20"/>
          <w:szCs w:val="20"/>
        </w:rPr>
        <w:t> lanterna</w:t>
      </w:r>
      <w:r w:rsidR="00AD5F4F">
        <w:rPr>
          <w:rFonts w:ascii="Tahoma" w:hAnsi="Tahoma" w:cs="Tahoma"/>
          <w:color w:val="444444"/>
          <w:sz w:val="20"/>
          <w:szCs w:val="20"/>
        </w:rPr>
        <w:t> e um </w:t>
      </w:r>
      <w:proofErr w:type="spellStart"/>
      <w:r w:rsidR="00AD5F4F">
        <w:rPr>
          <w:rFonts w:ascii="Tahoma" w:hAnsi="Tahoma" w:cs="Tahoma"/>
          <w:b/>
          <w:bCs/>
          <w:color w:val="444444"/>
          <w:sz w:val="20"/>
          <w:szCs w:val="20"/>
        </w:rPr>
        <w:t>red</w:t>
      </w:r>
      <w:proofErr w:type="spellEnd"/>
      <w:r w:rsidR="00AD5F4F">
        <w:rPr>
          <w:rFonts w:ascii="Tahoma" w:hAnsi="Tahoma" w:cs="Tahoma"/>
          <w:b/>
          <w:bCs/>
          <w:color w:val="444444"/>
          <w:sz w:val="20"/>
          <w:szCs w:val="20"/>
        </w:rPr>
        <w:t xml:space="preserve"> </w:t>
      </w:r>
      <w:proofErr w:type="spellStart"/>
      <w:r w:rsidR="00AD5F4F">
        <w:rPr>
          <w:rFonts w:ascii="Tahoma" w:hAnsi="Tahoma" w:cs="Tahoma"/>
          <w:b/>
          <w:bCs/>
          <w:color w:val="444444"/>
          <w:sz w:val="20"/>
          <w:szCs w:val="20"/>
        </w:rPr>
        <w:t>dot</w:t>
      </w:r>
      <w:proofErr w:type="spellEnd"/>
      <w:r w:rsidR="00AD5F4F">
        <w:rPr>
          <w:rFonts w:ascii="Tahoma" w:hAnsi="Tahoma" w:cs="Tahoma"/>
          <w:b/>
          <w:bCs/>
          <w:color w:val="444444"/>
          <w:sz w:val="20"/>
          <w:szCs w:val="20"/>
        </w:rPr>
        <w:t xml:space="preserve"> não funcional</w:t>
      </w:r>
      <w:r w:rsidR="00AD5F4F">
        <w:rPr>
          <w:rFonts w:ascii="Tahoma" w:hAnsi="Tahoma" w:cs="Tahoma"/>
          <w:color w:val="444444"/>
          <w:sz w:val="20"/>
          <w:szCs w:val="20"/>
        </w:rPr>
        <w:t>. </w:t>
      </w:r>
      <w:r w:rsidR="00AD5F4F">
        <w:rPr>
          <w:rFonts w:ascii="Tahoma" w:hAnsi="Tahoma" w:cs="Tahoma"/>
          <w:color w:val="444444"/>
          <w:sz w:val="20"/>
          <w:szCs w:val="20"/>
        </w:rPr>
        <w:br/>
      </w:r>
      <w:r w:rsidR="00AD5F4F">
        <w:rPr>
          <w:rFonts w:ascii="Tahoma" w:hAnsi="Tahoma" w:cs="Tahoma"/>
          <w:color w:val="444444"/>
          <w:sz w:val="20"/>
          <w:szCs w:val="20"/>
        </w:rPr>
        <w:br/>
      </w:r>
      <w:r w:rsidR="00AD5F4F">
        <w:rPr>
          <w:rFonts w:ascii="Tahoma" w:hAnsi="Tahoma" w:cs="Tahoma"/>
          <w:b/>
          <w:bCs/>
          <w:color w:val="444444"/>
          <w:sz w:val="20"/>
          <w:szCs w:val="20"/>
        </w:rPr>
        <w:t>Especificações:</w:t>
      </w:r>
      <w:r w:rsidR="00AD5F4F">
        <w:rPr>
          <w:rFonts w:ascii="Tahoma" w:hAnsi="Tahoma" w:cs="Tahoma"/>
          <w:b/>
          <w:bCs/>
          <w:color w:val="444444"/>
          <w:sz w:val="20"/>
          <w:szCs w:val="20"/>
        </w:rPr>
        <w:br/>
      </w:r>
      <w:r w:rsidR="00AD5F4F">
        <w:rPr>
          <w:rFonts w:ascii="Tahoma" w:hAnsi="Tahoma" w:cs="Tahoma"/>
          <w:color w:val="444444"/>
          <w:sz w:val="20"/>
          <w:szCs w:val="20"/>
        </w:rPr>
        <w:t xml:space="preserve">Fabricante: </w:t>
      </w:r>
      <w:proofErr w:type="spellStart"/>
      <w:r w:rsidR="00AD5F4F">
        <w:rPr>
          <w:rFonts w:ascii="Tahoma" w:hAnsi="Tahoma" w:cs="Tahoma"/>
          <w:color w:val="444444"/>
          <w:sz w:val="20"/>
          <w:szCs w:val="20"/>
        </w:rPr>
        <w:t>Cybergun</w:t>
      </w:r>
      <w:proofErr w:type="spellEnd"/>
      <w:r w:rsidR="00AD5F4F">
        <w:rPr>
          <w:rFonts w:ascii="Tahoma" w:hAnsi="Tahoma" w:cs="Tahoma"/>
          <w:color w:val="444444"/>
          <w:sz w:val="20"/>
          <w:szCs w:val="20"/>
        </w:rPr>
        <w:br/>
        <w:t>Calibre: 6mm</w:t>
      </w:r>
      <w:r w:rsidR="00AD5F4F">
        <w:rPr>
          <w:rFonts w:ascii="Tahoma" w:hAnsi="Tahoma" w:cs="Tahoma"/>
          <w:color w:val="444444"/>
          <w:sz w:val="20"/>
          <w:szCs w:val="20"/>
        </w:rPr>
        <w:br/>
        <w:t>Velocidade: 355 FPS/ 108 m/s (</w:t>
      </w:r>
      <w:proofErr w:type="spellStart"/>
      <w:r w:rsidR="00AD5F4F">
        <w:rPr>
          <w:rFonts w:ascii="Tahoma" w:hAnsi="Tahoma" w:cs="Tahoma"/>
          <w:color w:val="444444"/>
          <w:sz w:val="20"/>
          <w:szCs w:val="20"/>
        </w:rPr>
        <w:t>BBs</w:t>
      </w:r>
      <w:proofErr w:type="spellEnd"/>
      <w:r w:rsidR="00AD5F4F">
        <w:rPr>
          <w:rFonts w:ascii="Tahoma" w:hAnsi="Tahoma" w:cs="Tahoma"/>
          <w:color w:val="444444"/>
          <w:sz w:val="20"/>
          <w:szCs w:val="20"/>
        </w:rPr>
        <w:t xml:space="preserve"> 0.12g)</w:t>
      </w:r>
      <w:r w:rsidR="00AD5F4F">
        <w:rPr>
          <w:rFonts w:ascii="Tahoma" w:hAnsi="Tahoma" w:cs="Tahoma"/>
          <w:color w:val="444444"/>
          <w:sz w:val="20"/>
          <w:szCs w:val="20"/>
        </w:rPr>
        <w:br/>
        <w:t>Alcance máximo: 59 metros</w:t>
      </w:r>
      <w:r w:rsidR="00AD5F4F">
        <w:rPr>
          <w:rFonts w:ascii="Tahoma" w:hAnsi="Tahoma" w:cs="Tahoma"/>
          <w:color w:val="444444"/>
          <w:sz w:val="20"/>
          <w:szCs w:val="20"/>
        </w:rPr>
        <w:br/>
        <w:t>Energia: 0.7J</w:t>
      </w:r>
      <w:r w:rsidR="00AD5F4F">
        <w:rPr>
          <w:rFonts w:ascii="Tahoma" w:hAnsi="Tahoma" w:cs="Tahoma"/>
          <w:color w:val="444444"/>
          <w:sz w:val="20"/>
          <w:szCs w:val="20"/>
        </w:rPr>
        <w:br/>
        <w:t>Ação: Spring</w:t>
      </w:r>
      <w:r w:rsidR="00AD5F4F">
        <w:rPr>
          <w:rFonts w:ascii="Tahoma" w:hAnsi="Tahoma" w:cs="Tahoma"/>
          <w:color w:val="444444"/>
          <w:sz w:val="20"/>
          <w:szCs w:val="20"/>
        </w:rPr>
        <w:br/>
        <w:t>Sistema BAXS</w:t>
      </w:r>
      <w:r w:rsidR="00AD5F4F">
        <w:rPr>
          <w:rFonts w:ascii="Tahoma" w:hAnsi="Tahoma" w:cs="Tahoma"/>
          <w:color w:val="444444"/>
          <w:sz w:val="20"/>
          <w:szCs w:val="20"/>
        </w:rPr>
        <w:br/>
        <w:t>Hop-</w:t>
      </w:r>
      <w:proofErr w:type="spellStart"/>
      <w:r w:rsidR="00AD5F4F">
        <w:rPr>
          <w:rFonts w:ascii="Tahoma" w:hAnsi="Tahoma" w:cs="Tahoma"/>
          <w:color w:val="444444"/>
          <w:sz w:val="20"/>
          <w:szCs w:val="20"/>
        </w:rPr>
        <w:t>Up</w:t>
      </w:r>
      <w:proofErr w:type="spellEnd"/>
      <w:r w:rsidR="00AD5F4F">
        <w:rPr>
          <w:rFonts w:ascii="Tahoma" w:hAnsi="Tahoma" w:cs="Tahoma"/>
          <w:color w:val="444444"/>
          <w:sz w:val="20"/>
          <w:szCs w:val="20"/>
        </w:rPr>
        <w:t>: Ajustável  </w:t>
      </w:r>
      <w:r w:rsidR="00AD5F4F">
        <w:rPr>
          <w:rFonts w:ascii="Tahoma" w:hAnsi="Tahoma" w:cs="Tahoma"/>
          <w:color w:val="444444"/>
          <w:sz w:val="20"/>
          <w:szCs w:val="20"/>
        </w:rPr>
        <w:br/>
        <w:t>Trilho Superior: 22mm</w:t>
      </w:r>
      <w:r w:rsidR="00AD5F4F">
        <w:rPr>
          <w:rFonts w:ascii="Tahoma" w:hAnsi="Tahoma" w:cs="Tahoma"/>
          <w:color w:val="444444"/>
          <w:sz w:val="20"/>
          <w:szCs w:val="20"/>
        </w:rPr>
        <w:br/>
        <w:t>Trilho Lateral: 22mm</w:t>
      </w:r>
      <w:r w:rsidR="00AD5F4F">
        <w:rPr>
          <w:rFonts w:ascii="Tahoma" w:hAnsi="Tahoma" w:cs="Tahoma"/>
          <w:color w:val="444444"/>
          <w:sz w:val="20"/>
          <w:szCs w:val="20"/>
        </w:rPr>
        <w:br/>
        <w:t xml:space="preserve">Capacidade do Magazine: 180 </w:t>
      </w:r>
      <w:proofErr w:type="spellStart"/>
      <w:r w:rsidR="00AD5F4F">
        <w:rPr>
          <w:rFonts w:ascii="Tahoma" w:hAnsi="Tahoma" w:cs="Tahoma"/>
          <w:color w:val="444444"/>
          <w:sz w:val="20"/>
          <w:szCs w:val="20"/>
        </w:rPr>
        <w:t>BBs</w:t>
      </w:r>
      <w:proofErr w:type="spellEnd"/>
      <w:r w:rsidR="00AD5F4F">
        <w:rPr>
          <w:rFonts w:ascii="Tahoma" w:hAnsi="Tahoma" w:cs="Tahoma"/>
          <w:color w:val="444444"/>
          <w:sz w:val="20"/>
          <w:szCs w:val="20"/>
        </w:rPr>
        <w:br/>
        <w:t>Suporte para bandoleira: Não</w:t>
      </w:r>
      <w:r w:rsidR="00AD5F4F">
        <w:rPr>
          <w:rFonts w:ascii="Tahoma" w:hAnsi="Tahoma" w:cs="Tahoma"/>
          <w:color w:val="444444"/>
          <w:sz w:val="20"/>
          <w:szCs w:val="20"/>
        </w:rPr>
        <w:br/>
        <w:t>Comp. total: 57cm</w:t>
      </w:r>
      <w:r w:rsidR="00AD5F4F">
        <w:rPr>
          <w:rFonts w:ascii="Tahoma" w:hAnsi="Tahoma" w:cs="Tahoma"/>
          <w:color w:val="444444"/>
          <w:sz w:val="20"/>
          <w:szCs w:val="20"/>
        </w:rPr>
        <w:br/>
        <w:t>Peso: 590g</w:t>
      </w:r>
      <w:r w:rsidR="00AD5F4F">
        <w:rPr>
          <w:rFonts w:ascii="Tahoma" w:hAnsi="Tahoma" w:cs="Tahoma"/>
          <w:color w:val="444444"/>
          <w:sz w:val="20"/>
          <w:szCs w:val="20"/>
        </w:rPr>
        <w:br/>
      </w:r>
      <w:r w:rsidR="00AD5F4F">
        <w:rPr>
          <w:rFonts w:ascii="Tahoma" w:hAnsi="Tahoma" w:cs="Tahoma"/>
          <w:color w:val="444444"/>
          <w:sz w:val="20"/>
          <w:szCs w:val="20"/>
        </w:rPr>
        <w:br/>
      </w:r>
      <w:r w:rsidR="00AD5F4F">
        <w:rPr>
          <w:rFonts w:ascii="Tahoma" w:hAnsi="Tahoma" w:cs="Tahoma"/>
          <w:b/>
          <w:bCs/>
          <w:color w:val="444444"/>
          <w:sz w:val="20"/>
          <w:szCs w:val="20"/>
        </w:rPr>
        <w:t>Itens inclusos:</w:t>
      </w:r>
      <w:r w:rsidR="00AD5F4F">
        <w:rPr>
          <w:rFonts w:ascii="Tahoma" w:hAnsi="Tahoma" w:cs="Tahoma"/>
          <w:color w:val="444444"/>
          <w:sz w:val="20"/>
          <w:szCs w:val="20"/>
        </w:rPr>
        <w:br/>
        <w:t xml:space="preserve">1x Rifle de </w:t>
      </w:r>
      <w:proofErr w:type="spellStart"/>
      <w:r w:rsidR="00AD5F4F">
        <w:rPr>
          <w:rFonts w:ascii="Tahoma" w:hAnsi="Tahoma" w:cs="Tahoma"/>
          <w:color w:val="444444"/>
          <w:sz w:val="20"/>
          <w:szCs w:val="20"/>
        </w:rPr>
        <w:t>Airsoft</w:t>
      </w:r>
      <w:proofErr w:type="spellEnd"/>
      <w:r w:rsidR="00AD5F4F">
        <w:rPr>
          <w:rFonts w:ascii="Tahoma" w:hAnsi="Tahoma" w:cs="Tahoma"/>
          <w:color w:val="444444"/>
          <w:sz w:val="20"/>
          <w:szCs w:val="20"/>
        </w:rPr>
        <w:t xml:space="preserve"> </w:t>
      </w:r>
      <w:proofErr w:type="spellStart"/>
      <w:r w:rsidR="00AD5F4F">
        <w:rPr>
          <w:rFonts w:ascii="Tahoma" w:hAnsi="Tahoma" w:cs="Tahoma"/>
          <w:color w:val="444444"/>
          <w:sz w:val="20"/>
          <w:szCs w:val="20"/>
        </w:rPr>
        <w:t>Shotgun</w:t>
      </w:r>
      <w:proofErr w:type="spellEnd"/>
      <w:r w:rsidR="00AD5F4F">
        <w:rPr>
          <w:rFonts w:ascii="Tahoma" w:hAnsi="Tahoma" w:cs="Tahoma"/>
          <w:color w:val="444444"/>
          <w:sz w:val="20"/>
          <w:szCs w:val="20"/>
        </w:rPr>
        <w:t xml:space="preserve"> Spring M3000 </w:t>
      </w:r>
      <w:proofErr w:type="spellStart"/>
      <w:r w:rsidR="00AD5F4F">
        <w:rPr>
          <w:rFonts w:ascii="Tahoma" w:hAnsi="Tahoma" w:cs="Tahoma"/>
          <w:color w:val="444444"/>
          <w:sz w:val="20"/>
          <w:szCs w:val="20"/>
        </w:rPr>
        <w:t>Cybergun</w:t>
      </w:r>
      <w:proofErr w:type="spellEnd"/>
      <w:r w:rsidR="00AD5F4F">
        <w:rPr>
          <w:rFonts w:ascii="Tahoma" w:hAnsi="Tahoma" w:cs="Tahoma"/>
          <w:color w:val="444444"/>
          <w:sz w:val="20"/>
          <w:szCs w:val="20"/>
        </w:rPr>
        <w:t xml:space="preserve"> Smith &amp; </w:t>
      </w:r>
      <w:proofErr w:type="spellStart"/>
      <w:r w:rsidR="00AD5F4F">
        <w:rPr>
          <w:rFonts w:ascii="Tahoma" w:hAnsi="Tahoma" w:cs="Tahoma"/>
          <w:color w:val="444444"/>
          <w:sz w:val="20"/>
          <w:szCs w:val="20"/>
        </w:rPr>
        <w:t>Wesson</w:t>
      </w:r>
      <w:proofErr w:type="spellEnd"/>
      <w:r w:rsidR="00AD5F4F">
        <w:rPr>
          <w:rFonts w:ascii="Tahoma" w:hAnsi="Tahoma" w:cs="Tahoma"/>
          <w:color w:val="444444"/>
          <w:sz w:val="20"/>
          <w:szCs w:val="20"/>
        </w:rPr>
        <w:br/>
        <w:t xml:space="preserve">2x Magazines p/ 180 </w:t>
      </w:r>
      <w:proofErr w:type="spellStart"/>
      <w:r w:rsidR="00AD5F4F">
        <w:rPr>
          <w:rFonts w:ascii="Tahoma" w:hAnsi="Tahoma" w:cs="Tahoma"/>
          <w:color w:val="444444"/>
          <w:sz w:val="20"/>
          <w:szCs w:val="20"/>
        </w:rPr>
        <w:t>BBs</w:t>
      </w:r>
      <w:proofErr w:type="spellEnd"/>
      <w:r w:rsidR="00AD5F4F">
        <w:rPr>
          <w:rFonts w:ascii="Tahoma" w:hAnsi="Tahoma" w:cs="Tahoma"/>
          <w:color w:val="444444"/>
          <w:sz w:val="20"/>
          <w:szCs w:val="20"/>
        </w:rPr>
        <w:t xml:space="preserve"> (cada)</w:t>
      </w:r>
      <w:r w:rsidR="00AD5F4F">
        <w:rPr>
          <w:rFonts w:ascii="Tahoma" w:hAnsi="Tahoma" w:cs="Tahoma"/>
          <w:color w:val="444444"/>
          <w:sz w:val="20"/>
          <w:szCs w:val="20"/>
        </w:rPr>
        <w:br/>
        <w:t>1x Lanterna</w:t>
      </w:r>
      <w:r w:rsidR="00AD5F4F">
        <w:rPr>
          <w:rFonts w:ascii="Tahoma" w:hAnsi="Tahoma" w:cs="Tahoma"/>
          <w:color w:val="444444"/>
          <w:sz w:val="20"/>
          <w:szCs w:val="20"/>
        </w:rPr>
        <w:br/>
        <w:t xml:space="preserve">1x </w:t>
      </w:r>
      <w:proofErr w:type="spellStart"/>
      <w:r w:rsidR="00AD5F4F">
        <w:rPr>
          <w:rFonts w:ascii="Tahoma" w:hAnsi="Tahoma" w:cs="Tahoma"/>
          <w:color w:val="444444"/>
          <w:sz w:val="20"/>
          <w:szCs w:val="20"/>
        </w:rPr>
        <w:t>Red</w:t>
      </w:r>
      <w:proofErr w:type="spellEnd"/>
      <w:r w:rsidR="00AD5F4F">
        <w:rPr>
          <w:rFonts w:ascii="Tahoma" w:hAnsi="Tahoma" w:cs="Tahoma"/>
          <w:color w:val="444444"/>
          <w:sz w:val="20"/>
          <w:szCs w:val="20"/>
        </w:rPr>
        <w:t xml:space="preserve"> </w:t>
      </w:r>
      <w:proofErr w:type="spellStart"/>
      <w:r w:rsidR="00AD5F4F">
        <w:rPr>
          <w:rFonts w:ascii="Tahoma" w:hAnsi="Tahoma" w:cs="Tahoma"/>
          <w:color w:val="444444"/>
          <w:sz w:val="20"/>
          <w:szCs w:val="20"/>
        </w:rPr>
        <w:t>Dot</w:t>
      </w:r>
      <w:proofErr w:type="spellEnd"/>
      <w:r w:rsidR="00AD5F4F">
        <w:rPr>
          <w:rFonts w:ascii="Tahoma" w:hAnsi="Tahoma" w:cs="Tahoma"/>
          <w:color w:val="444444"/>
          <w:sz w:val="20"/>
          <w:szCs w:val="20"/>
        </w:rPr>
        <w:t xml:space="preserve"> não funcional</w:t>
      </w:r>
      <w:r w:rsidR="00AD5F4F">
        <w:rPr>
          <w:rFonts w:ascii="Tahoma" w:hAnsi="Tahoma" w:cs="Tahoma"/>
          <w:color w:val="444444"/>
          <w:sz w:val="20"/>
          <w:szCs w:val="20"/>
        </w:rPr>
        <w:br/>
        <w:t xml:space="preserve">1x </w:t>
      </w:r>
      <w:proofErr w:type="spellStart"/>
      <w:r w:rsidR="00AD5F4F">
        <w:rPr>
          <w:rFonts w:ascii="Tahoma" w:hAnsi="Tahoma" w:cs="Tahoma"/>
          <w:color w:val="444444"/>
          <w:sz w:val="20"/>
          <w:szCs w:val="20"/>
        </w:rPr>
        <w:t>BBs</w:t>
      </w:r>
      <w:proofErr w:type="spellEnd"/>
      <w:r w:rsidR="00AD5F4F">
        <w:rPr>
          <w:rFonts w:ascii="Tahoma" w:hAnsi="Tahoma" w:cs="Tahoma"/>
          <w:color w:val="444444"/>
          <w:sz w:val="20"/>
          <w:szCs w:val="20"/>
        </w:rPr>
        <w:t xml:space="preserve"> teste</w:t>
      </w:r>
      <w:r w:rsidR="00AD5F4F">
        <w:rPr>
          <w:rFonts w:ascii="Tahoma" w:hAnsi="Tahoma" w:cs="Tahoma"/>
          <w:color w:val="444444"/>
          <w:sz w:val="20"/>
          <w:szCs w:val="20"/>
        </w:rPr>
        <w:br/>
        <w:t>1x Manual de Instruções</w:t>
      </w:r>
    </w:p>
    <w:p w:rsidR="00247DFE" w:rsidRDefault="00247DFE" w:rsidP="00AD5F4F">
      <w:pPr>
        <w:pStyle w:val="Partesuperior-zdoformulrio"/>
        <w:rPr>
          <w:vanish w:val="0"/>
        </w:rPr>
      </w:pPr>
    </w:p>
    <w:p w:rsidR="00247DFE" w:rsidRDefault="00247DFE" w:rsidP="00AD5F4F">
      <w:pPr>
        <w:pStyle w:val="Partesuperior-zdoformulrio"/>
        <w:rPr>
          <w:vanish w:val="0"/>
        </w:rPr>
      </w:pPr>
    </w:p>
    <w:p w:rsidR="00247DFE" w:rsidRDefault="00247DFE" w:rsidP="00AD5F4F">
      <w:pPr>
        <w:pStyle w:val="Partesuperior-zdoformulrio"/>
        <w:rPr>
          <w:vanish w:val="0"/>
        </w:rPr>
      </w:pPr>
    </w:p>
    <w:p w:rsidR="00247DFE" w:rsidRDefault="00247DFE" w:rsidP="00AD5F4F">
      <w:pPr>
        <w:pStyle w:val="Partesuperior-zdoformulrio"/>
        <w:rPr>
          <w:vanish w:val="0"/>
        </w:rPr>
      </w:pPr>
    </w:p>
    <w:p w:rsidR="00247DFE" w:rsidRDefault="00247DFE" w:rsidP="00AD5F4F">
      <w:pPr>
        <w:pStyle w:val="Partesuperior-zdoformulrio"/>
        <w:rPr>
          <w:vanish w:val="0"/>
        </w:rPr>
      </w:pPr>
    </w:p>
    <w:p w:rsidR="00AD5F4F" w:rsidRDefault="00AD5F4F" w:rsidP="00AD5F4F">
      <w:pPr>
        <w:pStyle w:val="Partesuperior-zdoformulrio"/>
      </w:pPr>
      <w:r>
        <w:t>Parte superior do formulário</w:t>
      </w:r>
    </w:p>
    <w:p w:rsidR="00AD5F4F" w:rsidRDefault="00AD5F4F" w:rsidP="009801D4">
      <w:pPr>
        <w:pStyle w:val="SemEspaamento"/>
        <w:jc w:val="center"/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</w:pPr>
    </w:p>
    <w:p w:rsidR="00FB7A8F" w:rsidRDefault="00FB7A8F" w:rsidP="009801D4">
      <w:pPr>
        <w:pStyle w:val="SemEspaamento"/>
        <w:jc w:val="center"/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</w:pPr>
    </w:p>
    <w:p w:rsidR="009801D4" w:rsidRPr="00A00E4B" w:rsidRDefault="009801D4" w:rsidP="009801D4">
      <w:pPr>
        <w:pStyle w:val="SemEspaamento"/>
        <w:jc w:val="center"/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</w:pPr>
      <w:r w:rsidRPr="00A00E4B"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>SPRING PRESSAO DE MOLA</w:t>
      </w:r>
    </w:p>
    <w:p w:rsidR="009801D4" w:rsidRDefault="009801D4" w:rsidP="00247DFE">
      <w:pPr>
        <w:pStyle w:val="SemEspaamento"/>
        <w:rPr>
          <w:shd w:val="clear" w:color="auto" w:fill="FFFFFF"/>
        </w:rPr>
      </w:pPr>
      <w:r w:rsidRPr="001A24B5">
        <w:rPr>
          <w:noProof/>
          <w:shd w:val="clear" w:color="auto" w:fill="FFFFFF"/>
          <w:lang w:eastAsia="pt-BR"/>
        </w:rPr>
        <w:drawing>
          <wp:inline distT="0" distB="0" distL="0" distR="0" wp14:anchorId="570F3589" wp14:editId="7D85AC1F">
            <wp:extent cx="459572" cy="476250"/>
            <wp:effectExtent l="0" t="0" r="0" b="0"/>
            <wp:docPr id="24" name="Imagem 24" descr="C:\Users\cg1900811\Desktop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g1900811\Desktop\1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12" cy="486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1D4" w:rsidRPr="00247DFE" w:rsidRDefault="009801D4" w:rsidP="00247DFE">
      <w:pPr>
        <w:pStyle w:val="SemEspaamento"/>
      </w:pPr>
      <w:r w:rsidRPr="00247DFE">
        <w:t>PISTOLA AIRSOFT 24/7 KWC SPRING GUN - 6 MM</w:t>
      </w:r>
    </w:p>
    <w:p w:rsidR="009801D4" w:rsidRDefault="009801D4" w:rsidP="00247DFE">
      <w:pPr>
        <w:pStyle w:val="SemEspaamento"/>
      </w:pPr>
      <w:r w:rsidRPr="00247DFE">
        <w:t xml:space="preserve">A Pistola de </w:t>
      </w:r>
      <w:proofErr w:type="spellStart"/>
      <w:r w:rsidRPr="00247DFE">
        <w:t>Airsoft</w:t>
      </w:r>
      <w:proofErr w:type="spellEnd"/>
      <w:r w:rsidRPr="00247DFE">
        <w:t xml:space="preserve"> produzida pela KWC - Uma marca reconhecida mundialmente pela qualidade de seus equipamentos. </w:t>
      </w:r>
      <w:proofErr w:type="spellStart"/>
      <w:r w:rsidRPr="00247DFE">
        <w:t>Grip</w:t>
      </w:r>
      <w:proofErr w:type="spellEnd"/>
      <w:r w:rsidRPr="00247DFE">
        <w:t xml:space="preserve"> emborrachado, dá total confiança no equipamento. Réplica de pistola que os </w:t>
      </w:r>
      <w:proofErr w:type="spellStart"/>
      <w:r w:rsidRPr="00247DFE">
        <w:t>detalh</w:t>
      </w:r>
      <w:proofErr w:type="spellEnd"/>
      <w:r w:rsidRPr="00247DFE">
        <w:t> </w:t>
      </w:r>
      <w:hyperlink r:id="rId10" w:anchor="LongDescription" w:history="1">
        <w:r w:rsidRPr="00247DFE">
          <w:t>Saiba mais sobre este produto</w:t>
        </w:r>
      </w:hyperlink>
    </w:p>
    <w:p w:rsidR="00247DFE" w:rsidRPr="00247DFE" w:rsidRDefault="00247DFE" w:rsidP="00247DFE">
      <w:pPr>
        <w:pStyle w:val="SemEspaamento"/>
      </w:pPr>
    </w:p>
    <w:p w:rsidR="009801D4" w:rsidRPr="00247DFE" w:rsidRDefault="009801D4" w:rsidP="00247DFE">
      <w:pPr>
        <w:pStyle w:val="SemEspaamento"/>
      </w:pPr>
      <w:r w:rsidRPr="00247DFE">
        <w:t>R$ 432,0</w:t>
      </w:r>
      <w:del w:id="2" w:author="Unknown">
        <w:r w:rsidRPr="00247DFE">
          <w:delText>0</w:delText>
        </w:r>
      </w:del>
      <w:r w:rsidRPr="00247DFE">
        <w:t>por R$ 299,00</w:t>
      </w:r>
    </w:p>
    <w:p w:rsidR="009801D4" w:rsidRPr="00247DFE" w:rsidRDefault="009801D4" w:rsidP="00247DFE">
      <w:pPr>
        <w:pStyle w:val="SemEspaamento"/>
        <w:rPr>
          <w:rFonts w:ascii="Roboto" w:eastAsia="Times New Roman" w:hAnsi="Roboto" w:cs="Times New Roman"/>
          <w:color w:val="444444"/>
          <w:sz w:val="20"/>
          <w:szCs w:val="20"/>
          <w:lang w:eastAsia="pt-BR"/>
        </w:rPr>
      </w:pPr>
      <w:r w:rsidRPr="00247DFE">
        <w:rPr>
          <w:rFonts w:ascii="Roboto" w:eastAsia="Times New Roman" w:hAnsi="Roboto" w:cs="Times New Roman"/>
          <w:b/>
          <w:bCs/>
          <w:caps/>
          <w:color w:val="444444"/>
          <w:sz w:val="20"/>
          <w:szCs w:val="20"/>
          <w:lang w:eastAsia="pt-BR"/>
        </w:rPr>
        <w:t>5X DE</w:t>
      </w:r>
      <w:r w:rsidRPr="00247DFE">
        <w:rPr>
          <w:rFonts w:ascii="Roboto" w:eastAsia="Times New Roman" w:hAnsi="Roboto" w:cs="Times New Roman"/>
          <w:b/>
          <w:bCs/>
          <w:caps/>
          <w:color w:val="ABCB37"/>
          <w:sz w:val="20"/>
          <w:szCs w:val="20"/>
          <w:lang w:eastAsia="pt-BR"/>
        </w:rPr>
        <w:t>R$59,80</w:t>
      </w:r>
      <w:r w:rsidRPr="00247DFE">
        <w:rPr>
          <w:rFonts w:ascii="Roboto" w:eastAsia="Times New Roman" w:hAnsi="Roboto" w:cs="Times New Roman"/>
          <w:color w:val="444444"/>
          <w:sz w:val="20"/>
          <w:szCs w:val="20"/>
          <w:lang w:eastAsia="pt-BR"/>
        </w:rPr>
        <w:t>ou </w:t>
      </w:r>
      <w:r w:rsidRPr="00247DFE">
        <w:rPr>
          <w:rFonts w:ascii="Roboto" w:eastAsia="Times New Roman" w:hAnsi="Roboto" w:cs="Times New Roman"/>
          <w:b/>
          <w:bCs/>
          <w:color w:val="ABCB37"/>
          <w:sz w:val="20"/>
          <w:szCs w:val="20"/>
          <w:lang w:eastAsia="pt-BR"/>
        </w:rPr>
        <w:t>R$ 269,10</w:t>
      </w:r>
      <w:r w:rsidRPr="00247DFE">
        <w:rPr>
          <w:rFonts w:ascii="Roboto" w:eastAsia="Times New Roman" w:hAnsi="Roboto" w:cs="Times New Roman"/>
          <w:color w:val="444444"/>
          <w:sz w:val="20"/>
          <w:szCs w:val="20"/>
          <w:lang w:eastAsia="pt-BR"/>
        </w:rPr>
        <w:t> à vista no boleto</w:t>
      </w:r>
    </w:p>
    <w:p w:rsidR="00247DFE" w:rsidRDefault="009801D4" w:rsidP="00247DFE">
      <w:pPr>
        <w:pStyle w:val="SemEspaamento"/>
        <w:rPr>
          <w:rFonts w:ascii="Roboto" w:hAnsi="Roboto"/>
          <w:color w:val="444444"/>
          <w:sz w:val="21"/>
          <w:szCs w:val="21"/>
          <w:u w:val="single"/>
        </w:rPr>
      </w:pPr>
      <w:proofErr w:type="spellStart"/>
      <w:r>
        <w:rPr>
          <w:rFonts w:ascii="Roboto" w:hAnsi="Roboto"/>
          <w:color w:val="444444"/>
          <w:sz w:val="21"/>
          <w:szCs w:val="21"/>
          <w:u w:val="single"/>
        </w:rPr>
        <w:t>Intermediate</w:t>
      </w:r>
      <w:proofErr w:type="spellEnd"/>
      <w:r>
        <w:rPr>
          <w:rFonts w:ascii="Roboto" w:hAnsi="Roboto"/>
          <w:color w:val="444444"/>
          <w:sz w:val="21"/>
          <w:szCs w:val="21"/>
          <w:u w:val="single"/>
        </w:rPr>
        <w:t xml:space="preserve"> Spring </w:t>
      </w:r>
      <w:proofErr w:type="spellStart"/>
      <w:r>
        <w:rPr>
          <w:rFonts w:ascii="Roboto" w:hAnsi="Roboto"/>
          <w:color w:val="444444"/>
          <w:sz w:val="21"/>
          <w:szCs w:val="21"/>
          <w:u w:val="single"/>
        </w:rPr>
        <w:t>Gun</w:t>
      </w:r>
      <w:proofErr w:type="spellEnd"/>
      <w:r>
        <w:rPr>
          <w:rFonts w:ascii="Roboto" w:hAnsi="Roboto"/>
          <w:color w:val="444444"/>
          <w:sz w:val="21"/>
          <w:szCs w:val="21"/>
          <w:u w:val="single"/>
        </w:rPr>
        <w:t xml:space="preserve"> 6mm </w:t>
      </w:r>
      <w:proofErr w:type="spellStart"/>
      <w:r>
        <w:rPr>
          <w:rFonts w:ascii="Roboto" w:hAnsi="Roboto"/>
          <w:color w:val="444444"/>
          <w:sz w:val="21"/>
          <w:szCs w:val="21"/>
          <w:u w:val="single"/>
        </w:rPr>
        <w:t>by</w:t>
      </w:r>
      <w:proofErr w:type="spellEnd"/>
      <w:r>
        <w:rPr>
          <w:rFonts w:ascii="Roboto" w:hAnsi="Roboto"/>
          <w:color w:val="444444"/>
          <w:sz w:val="21"/>
          <w:szCs w:val="21"/>
          <w:u w:val="single"/>
        </w:rPr>
        <w:t xml:space="preserve"> KWC</w:t>
      </w:r>
    </w:p>
    <w:p w:rsidR="009801D4" w:rsidRDefault="009801D4" w:rsidP="00247DFE">
      <w:pPr>
        <w:pStyle w:val="SemEspaamento"/>
        <w:rPr>
          <w:rFonts w:ascii="Roboto" w:hAnsi="Roboto"/>
          <w:color w:val="444444"/>
          <w:sz w:val="21"/>
          <w:szCs w:val="21"/>
        </w:rPr>
      </w:pPr>
      <w:r>
        <w:rPr>
          <w:rFonts w:ascii="Roboto" w:hAnsi="Roboto"/>
          <w:color w:val="444444"/>
          <w:sz w:val="21"/>
          <w:szCs w:val="21"/>
        </w:rPr>
        <w:br/>
      </w:r>
      <w:r w:rsidR="00247DFE">
        <w:rPr>
          <w:rFonts w:ascii="Roboto" w:hAnsi="Roboto"/>
          <w:color w:val="444444"/>
          <w:sz w:val="21"/>
          <w:szCs w:val="21"/>
        </w:rPr>
        <w:t xml:space="preserve">Características </w:t>
      </w:r>
      <w:r>
        <w:rPr>
          <w:rFonts w:ascii="Roboto" w:hAnsi="Roboto"/>
          <w:color w:val="444444"/>
          <w:sz w:val="21"/>
          <w:szCs w:val="21"/>
        </w:rPr>
        <w:br/>
        <w:t xml:space="preserve">A </w:t>
      </w:r>
      <w:proofErr w:type="spellStart"/>
      <w:r>
        <w:rPr>
          <w:rFonts w:ascii="Roboto" w:hAnsi="Roboto"/>
          <w:color w:val="444444"/>
          <w:sz w:val="21"/>
          <w:szCs w:val="21"/>
        </w:rPr>
        <w:t>Taurus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PT24/7 recebeu uma réplica em </w:t>
      </w:r>
      <w:proofErr w:type="spellStart"/>
      <w:r>
        <w:rPr>
          <w:rFonts w:ascii="Roboto" w:hAnsi="Roboto"/>
          <w:color w:val="444444"/>
          <w:sz w:val="21"/>
          <w:szCs w:val="21"/>
        </w:rPr>
        <w:t>Airsoft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a altura, produzida pela KWC.</w:t>
      </w:r>
      <w:r>
        <w:rPr>
          <w:rFonts w:ascii="Roboto" w:hAnsi="Roboto"/>
          <w:color w:val="444444"/>
          <w:sz w:val="21"/>
          <w:szCs w:val="21"/>
        </w:rPr>
        <w:br/>
      </w:r>
      <w:r>
        <w:rPr>
          <w:rFonts w:ascii="Roboto" w:hAnsi="Roboto"/>
          <w:color w:val="444444"/>
          <w:sz w:val="21"/>
          <w:szCs w:val="21"/>
        </w:rPr>
        <w:br/>
        <w:t>Pistola sintética Calibre 6mm com propulsão através de mola (</w:t>
      </w:r>
      <w:proofErr w:type="spellStart"/>
      <w:r>
        <w:rPr>
          <w:rFonts w:ascii="Roboto" w:hAnsi="Roboto"/>
          <w:color w:val="444444"/>
          <w:sz w:val="21"/>
          <w:szCs w:val="21"/>
        </w:rPr>
        <w:t>springer</w:t>
      </w:r>
      <w:proofErr w:type="spellEnd"/>
      <w:r>
        <w:rPr>
          <w:rFonts w:ascii="Roboto" w:hAnsi="Roboto"/>
          <w:color w:val="444444"/>
          <w:sz w:val="21"/>
          <w:szCs w:val="21"/>
        </w:rPr>
        <w:t>)</w:t>
      </w:r>
      <w:r>
        <w:rPr>
          <w:rFonts w:ascii="Roboto" w:hAnsi="Roboto"/>
          <w:color w:val="444444"/>
          <w:sz w:val="21"/>
          <w:szCs w:val="21"/>
        </w:rPr>
        <w:br/>
      </w:r>
      <w:r>
        <w:rPr>
          <w:rFonts w:ascii="Roboto" w:hAnsi="Roboto"/>
          <w:color w:val="444444"/>
          <w:sz w:val="21"/>
          <w:szCs w:val="21"/>
        </w:rPr>
        <w:br/>
        <w:t>A </w:t>
      </w:r>
      <w:proofErr w:type="spellStart"/>
      <w:r>
        <w:rPr>
          <w:rFonts w:ascii="Roboto" w:hAnsi="Roboto"/>
          <w:b/>
          <w:bCs/>
          <w:color w:val="444444"/>
          <w:sz w:val="21"/>
          <w:szCs w:val="21"/>
        </w:rPr>
        <w:t>Airsoft</w:t>
      </w:r>
      <w:proofErr w:type="spellEnd"/>
      <w:r>
        <w:rPr>
          <w:rFonts w:ascii="Roboto" w:hAnsi="Roboto"/>
          <w:b/>
          <w:bCs/>
          <w:color w:val="444444"/>
          <w:sz w:val="21"/>
          <w:szCs w:val="21"/>
        </w:rPr>
        <w:t xml:space="preserve"> 24/7</w:t>
      </w:r>
      <w:r>
        <w:rPr>
          <w:rFonts w:ascii="Roboto" w:hAnsi="Roboto"/>
          <w:color w:val="444444"/>
          <w:sz w:val="21"/>
          <w:szCs w:val="21"/>
        </w:rPr>
        <w:t> é uma pistola de pressão, produzida em polímero, tornando a arma mais resistente e com maior vida útil.</w:t>
      </w:r>
      <w:r>
        <w:rPr>
          <w:rFonts w:ascii="Roboto" w:hAnsi="Roboto"/>
          <w:color w:val="444444"/>
          <w:sz w:val="21"/>
          <w:szCs w:val="21"/>
        </w:rPr>
        <w:br/>
      </w:r>
      <w:r>
        <w:rPr>
          <w:rFonts w:ascii="Roboto" w:hAnsi="Roboto"/>
          <w:color w:val="444444"/>
          <w:sz w:val="21"/>
          <w:szCs w:val="21"/>
        </w:rPr>
        <w:br/>
      </w:r>
      <w:proofErr w:type="spellStart"/>
      <w:r>
        <w:rPr>
          <w:rFonts w:ascii="Roboto" w:hAnsi="Roboto"/>
          <w:b/>
          <w:bCs/>
          <w:color w:val="444444"/>
          <w:sz w:val="21"/>
          <w:szCs w:val="21"/>
        </w:rPr>
        <w:t>Mecânismos</w:t>
      </w:r>
      <w:proofErr w:type="spellEnd"/>
      <w:r>
        <w:rPr>
          <w:rFonts w:ascii="Roboto" w:hAnsi="Roboto"/>
          <w:b/>
          <w:bCs/>
          <w:color w:val="444444"/>
          <w:sz w:val="21"/>
          <w:szCs w:val="21"/>
        </w:rPr>
        <w:t xml:space="preserve"> internos em Metal</w:t>
      </w:r>
      <w:r>
        <w:rPr>
          <w:rFonts w:ascii="Roboto" w:hAnsi="Roboto"/>
          <w:color w:val="444444"/>
          <w:sz w:val="21"/>
          <w:szCs w:val="21"/>
        </w:rPr>
        <w:t>, deixa a pistola mais pesada, mais real e durável.</w:t>
      </w:r>
      <w:r>
        <w:rPr>
          <w:rFonts w:ascii="Roboto" w:hAnsi="Roboto"/>
          <w:color w:val="444444"/>
          <w:sz w:val="21"/>
          <w:szCs w:val="21"/>
        </w:rPr>
        <w:br/>
      </w:r>
      <w:r>
        <w:rPr>
          <w:rFonts w:ascii="Roboto" w:hAnsi="Roboto"/>
          <w:color w:val="444444"/>
          <w:sz w:val="21"/>
          <w:szCs w:val="21"/>
        </w:rPr>
        <w:br/>
        <w:t xml:space="preserve">Essa Arma Spring dispara esferas plásticas, tem seu funcionamento por mola e a velocidade dos disparos pode atingir 90m/s com </w:t>
      </w:r>
      <w:proofErr w:type="spellStart"/>
      <w:r>
        <w:rPr>
          <w:rFonts w:ascii="Roboto" w:hAnsi="Roboto"/>
          <w:color w:val="444444"/>
          <w:sz w:val="21"/>
          <w:szCs w:val="21"/>
        </w:rPr>
        <w:t>BBs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0,20g.</w:t>
      </w:r>
      <w:r>
        <w:rPr>
          <w:rFonts w:ascii="Roboto" w:hAnsi="Roboto"/>
          <w:color w:val="444444"/>
          <w:sz w:val="21"/>
          <w:szCs w:val="21"/>
        </w:rPr>
        <w:br/>
      </w:r>
      <w:r>
        <w:rPr>
          <w:rFonts w:ascii="Roboto" w:hAnsi="Roboto"/>
          <w:color w:val="444444"/>
          <w:sz w:val="21"/>
          <w:szCs w:val="21"/>
        </w:rPr>
        <w:br/>
        <w:t>ULTRA GRADE VERSION!</w:t>
      </w:r>
      <w:r>
        <w:rPr>
          <w:rFonts w:ascii="Roboto" w:hAnsi="Roboto"/>
          <w:color w:val="444444"/>
          <w:sz w:val="21"/>
          <w:szCs w:val="21"/>
        </w:rPr>
        <w:br/>
      </w:r>
      <w:r>
        <w:rPr>
          <w:rFonts w:ascii="Roboto" w:hAnsi="Roboto"/>
          <w:color w:val="444444"/>
          <w:sz w:val="21"/>
          <w:szCs w:val="21"/>
        </w:rPr>
        <w:br/>
        <w:t>Também possui </w:t>
      </w:r>
      <w:r>
        <w:rPr>
          <w:rFonts w:ascii="Roboto" w:hAnsi="Roboto"/>
          <w:b/>
          <w:bCs/>
          <w:color w:val="444444"/>
          <w:sz w:val="21"/>
          <w:szCs w:val="21"/>
        </w:rPr>
        <w:t>Sistema BAX</w:t>
      </w:r>
      <w:r>
        <w:rPr>
          <w:rFonts w:ascii="Roboto" w:hAnsi="Roboto"/>
          <w:color w:val="444444"/>
          <w:sz w:val="21"/>
          <w:szCs w:val="21"/>
        </w:rPr>
        <w:t xml:space="preserve"> - Inventado em 2003 por Bertrand </w:t>
      </w:r>
      <w:proofErr w:type="spellStart"/>
      <w:r>
        <w:rPr>
          <w:rFonts w:ascii="Roboto" w:hAnsi="Roboto"/>
          <w:color w:val="444444"/>
          <w:sz w:val="21"/>
          <w:szCs w:val="21"/>
        </w:rPr>
        <w:t>Marsac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, chefe do departamento de pesquisa e desenvolvimento da </w:t>
      </w:r>
      <w:proofErr w:type="spellStart"/>
      <w:r>
        <w:rPr>
          <w:rFonts w:ascii="Roboto" w:hAnsi="Roboto"/>
          <w:color w:val="444444"/>
          <w:sz w:val="21"/>
          <w:szCs w:val="21"/>
        </w:rPr>
        <w:t>Cybergun</w:t>
      </w:r>
      <w:proofErr w:type="spellEnd"/>
      <w:r>
        <w:rPr>
          <w:rFonts w:ascii="Roboto" w:hAnsi="Roboto"/>
          <w:color w:val="444444"/>
          <w:sz w:val="21"/>
          <w:szCs w:val="21"/>
        </w:rPr>
        <w:t>, o sistema BAX permite o dobro da distância em tiros de precisão, preservando potência e velocidade excepcional.</w:t>
      </w:r>
      <w:r>
        <w:rPr>
          <w:rFonts w:ascii="Roboto" w:hAnsi="Roboto"/>
          <w:color w:val="444444"/>
          <w:sz w:val="21"/>
          <w:szCs w:val="21"/>
        </w:rPr>
        <w:br/>
      </w:r>
      <w:r>
        <w:rPr>
          <w:rFonts w:ascii="Roboto" w:hAnsi="Roboto"/>
          <w:color w:val="444444"/>
          <w:sz w:val="21"/>
          <w:szCs w:val="21"/>
        </w:rPr>
        <w:br/>
        <w:t>Apesar da precisão satisfatória, esse modelo possui suas miras fixas, que não possibilitam regulagem.</w:t>
      </w:r>
      <w:r>
        <w:rPr>
          <w:rFonts w:ascii="Roboto" w:hAnsi="Roboto"/>
          <w:color w:val="444444"/>
          <w:sz w:val="21"/>
          <w:szCs w:val="21"/>
        </w:rPr>
        <w:br/>
      </w:r>
      <w:r>
        <w:rPr>
          <w:rFonts w:ascii="Roboto" w:hAnsi="Roboto"/>
          <w:color w:val="444444"/>
          <w:sz w:val="21"/>
          <w:szCs w:val="21"/>
        </w:rPr>
        <w:br/>
        <w:t xml:space="preserve">Ideal para praticantes de tiro esportivo que procuram uma </w:t>
      </w:r>
      <w:proofErr w:type="spellStart"/>
      <w:r>
        <w:rPr>
          <w:rFonts w:ascii="Roboto" w:hAnsi="Roboto"/>
          <w:color w:val="444444"/>
          <w:sz w:val="21"/>
          <w:szCs w:val="21"/>
        </w:rPr>
        <w:t>spring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pesada e de boa precisão.</w:t>
      </w:r>
      <w:r>
        <w:rPr>
          <w:rFonts w:ascii="Roboto" w:hAnsi="Roboto"/>
          <w:color w:val="444444"/>
          <w:sz w:val="21"/>
          <w:szCs w:val="21"/>
        </w:rPr>
        <w:br/>
      </w:r>
      <w:r>
        <w:rPr>
          <w:rFonts w:ascii="Roboto" w:hAnsi="Roboto"/>
          <w:color w:val="444444"/>
          <w:sz w:val="21"/>
          <w:szCs w:val="21"/>
        </w:rPr>
        <w:br/>
        <w:t>Conta com trava de segurança Manual, que pode ser desativada com simples toque.</w:t>
      </w:r>
      <w:r>
        <w:rPr>
          <w:rFonts w:ascii="Roboto" w:hAnsi="Roboto"/>
          <w:color w:val="444444"/>
          <w:sz w:val="21"/>
          <w:szCs w:val="21"/>
        </w:rPr>
        <w:br/>
      </w:r>
      <w:r>
        <w:rPr>
          <w:rFonts w:ascii="Roboto" w:hAnsi="Roboto"/>
          <w:color w:val="444444"/>
          <w:sz w:val="21"/>
          <w:szCs w:val="21"/>
        </w:rPr>
        <w:br/>
        <w:t>E em sua parte inferior possuí </w:t>
      </w:r>
      <w:r>
        <w:rPr>
          <w:rFonts w:ascii="Roboto" w:hAnsi="Roboto"/>
          <w:b/>
          <w:bCs/>
          <w:color w:val="444444"/>
          <w:sz w:val="21"/>
          <w:szCs w:val="21"/>
        </w:rPr>
        <w:t>trilho de 22mm x 4cm</w:t>
      </w:r>
      <w:r>
        <w:rPr>
          <w:rFonts w:ascii="Roboto" w:hAnsi="Roboto"/>
          <w:color w:val="444444"/>
          <w:sz w:val="21"/>
          <w:szCs w:val="21"/>
        </w:rPr>
        <w:t>, podendo acoplar acessórios como lanterna.</w:t>
      </w:r>
      <w:r>
        <w:rPr>
          <w:rFonts w:ascii="Roboto" w:hAnsi="Roboto"/>
          <w:color w:val="444444"/>
          <w:sz w:val="21"/>
          <w:szCs w:val="21"/>
        </w:rPr>
        <w:br/>
      </w:r>
      <w:r>
        <w:rPr>
          <w:rFonts w:ascii="Roboto" w:hAnsi="Roboto"/>
          <w:color w:val="444444"/>
          <w:sz w:val="21"/>
          <w:szCs w:val="21"/>
        </w:rPr>
        <w:br/>
        <w:t>Os tiros tem distância máxima de aproximadamente </w:t>
      </w:r>
      <w:r>
        <w:rPr>
          <w:rFonts w:ascii="Roboto" w:hAnsi="Roboto"/>
          <w:b/>
          <w:bCs/>
          <w:color w:val="444444"/>
          <w:sz w:val="21"/>
          <w:szCs w:val="21"/>
        </w:rPr>
        <w:t>40 metros com precisão</w:t>
      </w:r>
      <w:r>
        <w:rPr>
          <w:rFonts w:ascii="Roboto" w:hAnsi="Roboto"/>
          <w:color w:val="444444"/>
          <w:sz w:val="21"/>
          <w:szCs w:val="21"/>
        </w:rPr>
        <w:t xml:space="preserve"> com </w:t>
      </w:r>
      <w:proofErr w:type="spellStart"/>
      <w:r>
        <w:rPr>
          <w:rFonts w:ascii="Roboto" w:hAnsi="Roboto"/>
          <w:color w:val="444444"/>
          <w:sz w:val="21"/>
          <w:szCs w:val="21"/>
        </w:rPr>
        <w:t>BBs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0,20g.</w:t>
      </w:r>
      <w:r>
        <w:rPr>
          <w:rFonts w:ascii="Roboto" w:hAnsi="Roboto"/>
          <w:color w:val="444444"/>
          <w:sz w:val="21"/>
          <w:szCs w:val="21"/>
        </w:rPr>
        <w:br/>
      </w:r>
      <w:r>
        <w:rPr>
          <w:rFonts w:ascii="Roboto" w:hAnsi="Roboto"/>
          <w:color w:val="444444"/>
          <w:sz w:val="21"/>
          <w:szCs w:val="21"/>
        </w:rPr>
        <w:br/>
        <w:t xml:space="preserve">Mesmo com pente com capacidade para 25 esferas </w:t>
      </w:r>
      <w:proofErr w:type="spellStart"/>
      <w:r>
        <w:rPr>
          <w:rFonts w:ascii="Roboto" w:hAnsi="Roboto"/>
          <w:color w:val="444444"/>
          <w:sz w:val="21"/>
          <w:szCs w:val="21"/>
        </w:rPr>
        <w:t>BBs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- A cada novo disparo o Slide tem de ser puxado para traz.</w:t>
      </w:r>
      <w:r>
        <w:rPr>
          <w:rFonts w:ascii="Roboto" w:hAnsi="Roboto"/>
          <w:color w:val="444444"/>
          <w:sz w:val="21"/>
          <w:szCs w:val="21"/>
        </w:rPr>
        <w:br/>
      </w:r>
      <w:r>
        <w:rPr>
          <w:rFonts w:ascii="Roboto" w:hAnsi="Roboto"/>
          <w:color w:val="444444"/>
          <w:sz w:val="21"/>
          <w:szCs w:val="21"/>
        </w:rPr>
        <w:br/>
        <w:t xml:space="preserve">Ao acabar as </w:t>
      </w:r>
      <w:proofErr w:type="spellStart"/>
      <w:r>
        <w:rPr>
          <w:rFonts w:ascii="Roboto" w:hAnsi="Roboto"/>
          <w:color w:val="444444"/>
          <w:sz w:val="21"/>
          <w:szCs w:val="21"/>
        </w:rPr>
        <w:t>BB's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no pente, o slide fica travado para trás, evitando o disparo sem munição.</w:t>
      </w:r>
      <w:r>
        <w:rPr>
          <w:rFonts w:ascii="Roboto" w:hAnsi="Roboto"/>
          <w:color w:val="444444"/>
          <w:sz w:val="21"/>
          <w:szCs w:val="21"/>
        </w:rPr>
        <w:br/>
      </w:r>
      <w:r>
        <w:rPr>
          <w:rFonts w:ascii="Roboto" w:hAnsi="Roboto"/>
          <w:color w:val="444444"/>
          <w:sz w:val="21"/>
          <w:szCs w:val="21"/>
        </w:rPr>
        <w:br/>
      </w:r>
      <w:r>
        <w:rPr>
          <w:rFonts w:ascii="Roboto" w:hAnsi="Roboto"/>
          <w:b/>
          <w:bCs/>
          <w:color w:val="444444"/>
          <w:sz w:val="21"/>
          <w:szCs w:val="21"/>
        </w:rPr>
        <w:t>Especificações Técnicas:</w:t>
      </w:r>
      <w:r>
        <w:rPr>
          <w:rFonts w:ascii="Roboto" w:hAnsi="Roboto"/>
          <w:color w:val="444444"/>
          <w:sz w:val="21"/>
          <w:szCs w:val="21"/>
        </w:rPr>
        <w:br/>
        <w:t>Modo de Disparo repetição manual</w:t>
      </w:r>
      <w:r>
        <w:rPr>
          <w:rFonts w:ascii="Roboto" w:hAnsi="Roboto"/>
          <w:color w:val="444444"/>
          <w:sz w:val="21"/>
          <w:szCs w:val="21"/>
        </w:rPr>
        <w:br/>
        <w:t>Velocidade: 90 m/s (</w:t>
      </w:r>
      <w:proofErr w:type="spellStart"/>
      <w:r>
        <w:rPr>
          <w:rFonts w:ascii="Roboto" w:hAnsi="Roboto"/>
          <w:color w:val="444444"/>
          <w:sz w:val="21"/>
          <w:szCs w:val="21"/>
        </w:rPr>
        <w:t>BBs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0.12g) - 71m/s 232fps (</w:t>
      </w:r>
      <w:proofErr w:type="spellStart"/>
      <w:r>
        <w:rPr>
          <w:rFonts w:ascii="Roboto" w:hAnsi="Roboto"/>
          <w:color w:val="444444"/>
          <w:sz w:val="21"/>
          <w:szCs w:val="21"/>
        </w:rPr>
        <w:t>BBs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0.20g)</w:t>
      </w:r>
      <w:r>
        <w:rPr>
          <w:rFonts w:ascii="Roboto" w:hAnsi="Roboto"/>
          <w:color w:val="444444"/>
          <w:sz w:val="21"/>
          <w:szCs w:val="21"/>
        </w:rPr>
        <w:br/>
        <w:t>Distância Máxima: 40 metros</w:t>
      </w:r>
      <w:r>
        <w:rPr>
          <w:rFonts w:ascii="Roboto" w:hAnsi="Roboto"/>
          <w:color w:val="444444"/>
          <w:sz w:val="21"/>
          <w:szCs w:val="21"/>
        </w:rPr>
        <w:br/>
        <w:t>Energia: 0,6 joule</w:t>
      </w:r>
      <w:r>
        <w:rPr>
          <w:rFonts w:ascii="Roboto" w:hAnsi="Roboto"/>
          <w:color w:val="444444"/>
          <w:sz w:val="21"/>
          <w:szCs w:val="21"/>
        </w:rPr>
        <w:br/>
        <w:t xml:space="preserve">Capacidade do Magazine: 25 </w:t>
      </w:r>
      <w:proofErr w:type="spellStart"/>
      <w:r>
        <w:rPr>
          <w:rFonts w:ascii="Roboto" w:hAnsi="Roboto"/>
          <w:color w:val="444444"/>
          <w:sz w:val="21"/>
          <w:szCs w:val="21"/>
        </w:rPr>
        <w:t>BBs</w:t>
      </w:r>
      <w:proofErr w:type="spellEnd"/>
      <w:r>
        <w:rPr>
          <w:rFonts w:ascii="Roboto" w:hAnsi="Roboto"/>
          <w:color w:val="444444"/>
          <w:sz w:val="21"/>
          <w:szCs w:val="21"/>
        </w:rPr>
        <w:br/>
        <w:t>Trava de segurança: Sim</w:t>
      </w:r>
      <w:r>
        <w:rPr>
          <w:rFonts w:ascii="Roboto" w:hAnsi="Roboto"/>
          <w:color w:val="444444"/>
          <w:sz w:val="21"/>
          <w:szCs w:val="21"/>
        </w:rPr>
        <w:br/>
        <w:t>Hop-</w:t>
      </w:r>
      <w:proofErr w:type="spellStart"/>
      <w:r>
        <w:rPr>
          <w:rFonts w:ascii="Roboto" w:hAnsi="Roboto"/>
          <w:color w:val="444444"/>
          <w:sz w:val="21"/>
          <w:szCs w:val="21"/>
        </w:rPr>
        <w:t>up</w:t>
      </w:r>
      <w:proofErr w:type="spellEnd"/>
      <w:r>
        <w:rPr>
          <w:rFonts w:ascii="Roboto" w:hAnsi="Roboto"/>
          <w:color w:val="444444"/>
          <w:sz w:val="21"/>
          <w:szCs w:val="21"/>
        </w:rPr>
        <w:t>: Sim - Sem ajustes</w:t>
      </w:r>
      <w:r>
        <w:rPr>
          <w:rFonts w:ascii="Roboto" w:hAnsi="Roboto"/>
          <w:color w:val="444444"/>
          <w:sz w:val="21"/>
          <w:szCs w:val="21"/>
        </w:rPr>
        <w:br/>
        <w:t xml:space="preserve">Flash </w:t>
      </w:r>
      <w:proofErr w:type="spellStart"/>
      <w:r>
        <w:rPr>
          <w:rFonts w:ascii="Roboto" w:hAnsi="Roboto"/>
          <w:color w:val="444444"/>
          <w:sz w:val="21"/>
          <w:szCs w:val="21"/>
        </w:rPr>
        <w:t>Hider</w:t>
      </w:r>
      <w:proofErr w:type="spellEnd"/>
      <w:r>
        <w:rPr>
          <w:rFonts w:ascii="Roboto" w:hAnsi="Roboto"/>
          <w:color w:val="444444"/>
          <w:sz w:val="21"/>
          <w:szCs w:val="21"/>
        </w:rPr>
        <w:t>: Fixo</w:t>
      </w:r>
      <w:r>
        <w:rPr>
          <w:rFonts w:ascii="Roboto" w:hAnsi="Roboto"/>
          <w:color w:val="444444"/>
          <w:sz w:val="21"/>
          <w:szCs w:val="21"/>
        </w:rPr>
        <w:br/>
        <w:t>Peso da Pistola: 578g</w:t>
      </w:r>
      <w:r>
        <w:rPr>
          <w:rFonts w:ascii="Roboto" w:hAnsi="Roboto"/>
          <w:color w:val="444444"/>
          <w:sz w:val="21"/>
          <w:szCs w:val="21"/>
        </w:rPr>
        <w:br/>
        <w:t>Comprimento total: 19cm</w:t>
      </w:r>
      <w:r>
        <w:rPr>
          <w:rFonts w:ascii="Roboto" w:hAnsi="Roboto"/>
          <w:color w:val="444444"/>
          <w:sz w:val="21"/>
          <w:szCs w:val="21"/>
        </w:rPr>
        <w:br/>
        <w:t>Altura total: 14cm</w:t>
      </w:r>
      <w:r>
        <w:rPr>
          <w:rFonts w:ascii="Roboto" w:hAnsi="Roboto"/>
          <w:color w:val="444444"/>
          <w:sz w:val="21"/>
          <w:szCs w:val="21"/>
        </w:rPr>
        <w:br/>
        <w:t>Calibre: 6mm</w:t>
      </w:r>
      <w:r>
        <w:rPr>
          <w:rFonts w:ascii="Roboto" w:hAnsi="Roboto"/>
          <w:color w:val="444444"/>
          <w:sz w:val="21"/>
          <w:szCs w:val="21"/>
        </w:rPr>
        <w:br/>
        <w:t>Slide: Polímero</w:t>
      </w:r>
      <w:r>
        <w:rPr>
          <w:rFonts w:ascii="Roboto" w:hAnsi="Roboto"/>
          <w:color w:val="444444"/>
          <w:sz w:val="21"/>
          <w:szCs w:val="21"/>
        </w:rPr>
        <w:br/>
        <w:t>Cor: Preto</w:t>
      </w:r>
      <w:r>
        <w:rPr>
          <w:rFonts w:ascii="Roboto" w:hAnsi="Roboto"/>
          <w:color w:val="444444"/>
          <w:sz w:val="21"/>
          <w:szCs w:val="21"/>
        </w:rPr>
        <w:br/>
      </w:r>
      <w:r>
        <w:rPr>
          <w:rFonts w:ascii="Roboto" w:hAnsi="Roboto"/>
          <w:color w:val="444444"/>
          <w:sz w:val="21"/>
          <w:szCs w:val="21"/>
        </w:rPr>
        <w:br/>
      </w:r>
      <w:r>
        <w:rPr>
          <w:rFonts w:ascii="Roboto" w:hAnsi="Roboto"/>
          <w:b/>
          <w:bCs/>
          <w:color w:val="444444"/>
          <w:sz w:val="21"/>
          <w:szCs w:val="21"/>
        </w:rPr>
        <w:t>Itens Inclusos:</w:t>
      </w:r>
      <w:r>
        <w:rPr>
          <w:rFonts w:ascii="Roboto" w:hAnsi="Roboto"/>
          <w:color w:val="444444"/>
          <w:sz w:val="21"/>
          <w:szCs w:val="21"/>
        </w:rPr>
        <w:br/>
        <w:t>- 1x Pistola 24/7 KWC</w:t>
      </w:r>
      <w:r>
        <w:rPr>
          <w:rFonts w:ascii="Roboto" w:hAnsi="Roboto"/>
          <w:color w:val="444444"/>
          <w:sz w:val="21"/>
          <w:szCs w:val="21"/>
        </w:rPr>
        <w:br/>
        <w:t xml:space="preserve">- 1x Porção de </w:t>
      </w:r>
      <w:proofErr w:type="spellStart"/>
      <w:r>
        <w:rPr>
          <w:rFonts w:ascii="Roboto" w:hAnsi="Roboto"/>
          <w:color w:val="444444"/>
          <w:sz w:val="21"/>
          <w:szCs w:val="21"/>
        </w:rPr>
        <w:t>BB's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para teste</w:t>
      </w:r>
      <w:r>
        <w:rPr>
          <w:rFonts w:ascii="Roboto" w:hAnsi="Roboto"/>
          <w:color w:val="444444"/>
          <w:sz w:val="21"/>
          <w:szCs w:val="21"/>
        </w:rPr>
        <w:br/>
        <w:t xml:space="preserve">- 1x </w:t>
      </w:r>
      <w:proofErr w:type="spellStart"/>
      <w:r>
        <w:rPr>
          <w:rFonts w:ascii="Roboto" w:hAnsi="Roboto"/>
          <w:color w:val="444444"/>
          <w:sz w:val="21"/>
          <w:szCs w:val="21"/>
        </w:rPr>
        <w:t>Speed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444"/>
          <w:sz w:val="21"/>
          <w:szCs w:val="21"/>
        </w:rPr>
        <w:t>Loader</w:t>
      </w:r>
      <w:proofErr w:type="spellEnd"/>
    </w:p>
    <w:p w:rsidR="009801D4" w:rsidRDefault="009801D4" w:rsidP="00DB3B3E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9801D4" w:rsidRDefault="009801D4" w:rsidP="00DB3B3E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9801D4" w:rsidRDefault="00FB7A8F" w:rsidP="00DB3B3E">
      <w:pPr>
        <w:pStyle w:val="SemEspaamento"/>
        <w:jc w:val="center"/>
        <w:rPr>
          <w:b/>
          <w:sz w:val="24"/>
          <w:szCs w:val="24"/>
          <w:lang w:eastAsia="pt-BR"/>
        </w:rPr>
      </w:pPr>
      <w:r>
        <w:rPr>
          <w:b/>
          <w:sz w:val="24"/>
          <w:szCs w:val="24"/>
          <w:lang w:eastAsia="pt-BR"/>
        </w:rPr>
        <w:lastRenderedPageBreak/>
        <w:t xml:space="preserve">PISTOLA </w:t>
      </w:r>
      <w:r w:rsidR="009801D4">
        <w:rPr>
          <w:b/>
          <w:sz w:val="24"/>
          <w:szCs w:val="24"/>
          <w:lang w:eastAsia="pt-BR"/>
        </w:rPr>
        <w:t>GBB CO2</w:t>
      </w:r>
    </w:p>
    <w:p w:rsidR="009801D4" w:rsidRDefault="009801D4" w:rsidP="009801D4">
      <w:pPr>
        <w:pStyle w:val="Ttulo1"/>
        <w:spacing w:before="0" w:beforeAutospacing="0" w:after="0" w:afterAutospacing="0" w:line="336" w:lineRule="atLeast"/>
        <w:rPr>
          <w:rFonts w:ascii="Open Sans" w:hAnsi="Open Sans"/>
          <w:caps/>
          <w:color w:val="444444"/>
          <w:sz w:val="20"/>
          <w:szCs w:val="20"/>
          <w:lang w:val="en-US"/>
        </w:rPr>
      </w:pPr>
      <w:r w:rsidRPr="00E8022D">
        <w:rPr>
          <w:rFonts w:ascii="Open Sans" w:hAnsi="Open Sans"/>
          <w:caps/>
          <w:noProof/>
          <w:color w:val="444444"/>
          <w:sz w:val="20"/>
          <w:szCs w:val="20"/>
        </w:rPr>
        <w:drawing>
          <wp:inline distT="0" distB="0" distL="0" distR="0" wp14:anchorId="1EDF9DBC" wp14:editId="03B2EB40">
            <wp:extent cx="388038" cy="371475"/>
            <wp:effectExtent l="0" t="0" r="0" b="0"/>
            <wp:docPr id="25" name="Imagem 25" descr="C:\Users\cg1900811\Desktop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g1900811\Desktop\1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32" cy="3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1D4" w:rsidRPr="00E8022D" w:rsidRDefault="009801D4" w:rsidP="00247DFE">
      <w:pPr>
        <w:pStyle w:val="SemEspaamento"/>
        <w:rPr>
          <w:lang w:val="en-US"/>
        </w:rPr>
      </w:pPr>
      <w:r w:rsidRPr="00E8022D">
        <w:rPr>
          <w:lang w:val="en-US"/>
        </w:rPr>
        <w:t>PISTOLA DE AIRSOFT A GÁS GBB CO2 COLT 1911 BLACKENED BLOWBACK FULL METAL - CYBERGUN + MALETA</w:t>
      </w:r>
    </w:p>
    <w:p w:rsidR="009801D4" w:rsidRPr="00E8022D" w:rsidRDefault="009801D4" w:rsidP="00247DFE">
      <w:pPr>
        <w:pStyle w:val="SemEspaamento"/>
        <w:rPr>
          <w:rFonts w:ascii="Arial" w:hAnsi="Arial" w:cs="Arial"/>
          <w:b/>
          <w:lang w:val="en-US"/>
        </w:rPr>
      </w:pPr>
    </w:p>
    <w:p w:rsidR="009801D4" w:rsidRPr="00247DFE" w:rsidRDefault="009801D4" w:rsidP="00247DFE">
      <w:pPr>
        <w:pStyle w:val="SemEspaamento"/>
      </w:pPr>
      <w:r w:rsidRPr="00247DFE">
        <w:t xml:space="preserve">A Pistola de </w:t>
      </w:r>
      <w:proofErr w:type="spellStart"/>
      <w:r w:rsidRPr="00247DFE">
        <w:t>Airsoft</w:t>
      </w:r>
      <w:proofErr w:type="spellEnd"/>
      <w:r w:rsidRPr="00247DFE">
        <w:t xml:space="preserve"> a Gás GBB CO2 </w:t>
      </w:r>
      <w:proofErr w:type="spellStart"/>
      <w:r w:rsidRPr="00247DFE">
        <w:t>Colt</w:t>
      </w:r>
      <w:proofErr w:type="spellEnd"/>
      <w:r w:rsidRPr="00247DFE">
        <w:t xml:space="preserve"> 1911 </w:t>
      </w:r>
      <w:proofErr w:type="spellStart"/>
      <w:r w:rsidRPr="00247DFE">
        <w:t>Blackened</w:t>
      </w:r>
      <w:proofErr w:type="spellEnd"/>
      <w:r w:rsidRPr="00247DFE">
        <w:t xml:space="preserve"> </w:t>
      </w:r>
      <w:proofErr w:type="spellStart"/>
      <w:r w:rsidRPr="00247DFE">
        <w:t>Blowback</w:t>
      </w:r>
      <w:proofErr w:type="spellEnd"/>
      <w:r w:rsidRPr="00247DFE">
        <w:t xml:space="preserve"> </w:t>
      </w:r>
      <w:proofErr w:type="spellStart"/>
      <w:r w:rsidRPr="00247DFE">
        <w:t>Full</w:t>
      </w:r>
      <w:proofErr w:type="spellEnd"/>
      <w:r w:rsidRPr="00247DFE">
        <w:t xml:space="preserve"> Metal da </w:t>
      </w:r>
      <w:proofErr w:type="spellStart"/>
      <w:r w:rsidRPr="00247DFE">
        <w:t>Cybergun</w:t>
      </w:r>
      <w:proofErr w:type="spellEnd"/>
      <w:r w:rsidRPr="00247DFE">
        <w:t xml:space="preserve">, marca reconhecida no mercado. É perfeita para atiradores que desejam um equipamento de alto padrão e com </w:t>
      </w:r>
      <w:proofErr w:type="spellStart"/>
      <w:r w:rsidRPr="00247DFE">
        <w:t>excelen</w:t>
      </w:r>
      <w:proofErr w:type="spellEnd"/>
      <w:r w:rsidRPr="00247DFE">
        <w:t> </w:t>
      </w:r>
      <w:hyperlink r:id="rId12" w:anchor="LongDescription" w:history="1">
        <w:r w:rsidRPr="00247DFE">
          <w:t>Saiba mais sobre este produto</w:t>
        </w:r>
      </w:hyperlink>
    </w:p>
    <w:p w:rsidR="00247DFE" w:rsidRPr="00E8022D" w:rsidRDefault="00247DFE" w:rsidP="00247DFE">
      <w:pPr>
        <w:pStyle w:val="SemEspaamento"/>
        <w:rPr>
          <w:rFonts w:ascii="Roboto" w:hAnsi="Roboto"/>
          <w:color w:val="B0B0B0"/>
        </w:rPr>
      </w:pPr>
    </w:p>
    <w:p w:rsidR="009801D4" w:rsidRPr="00E8022D" w:rsidRDefault="009801D4" w:rsidP="00247DFE">
      <w:pPr>
        <w:pStyle w:val="SemEspaamento"/>
        <w:rPr>
          <w:rFonts w:ascii="Roboto" w:hAnsi="Roboto"/>
        </w:rPr>
      </w:pPr>
      <w:r w:rsidRPr="00E8022D">
        <w:rPr>
          <w:rFonts w:ascii="Roboto" w:hAnsi="Roboto"/>
          <w:color w:val="B0B0B0"/>
        </w:rPr>
        <w:t>R$ 2.191,0</w:t>
      </w:r>
      <w:del w:id="3" w:author="Unknown">
        <w:r w:rsidRPr="00E8022D">
          <w:rPr>
            <w:rFonts w:ascii="Roboto" w:hAnsi="Roboto"/>
            <w:color w:val="B0B0B0"/>
          </w:rPr>
          <w:delText>0</w:delText>
        </w:r>
      </w:del>
      <w:r w:rsidRPr="00E8022D">
        <w:rPr>
          <w:rFonts w:ascii="Roboto" w:hAnsi="Roboto"/>
          <w:color w:val="ABCB37"/>
        </w:rPr>
        <w:t>por R$ 999,00</w:t>
      </w:r>
    </w:p>
    <w:p w:rsidR="009801D4" w:rsidRPr="00E8022D" w:rsidRDefault="009801D4" w:rsidP="00247DFE">
      <w:pPr>
        <w:pStyle w:val="SemEspaamento"/>
        <w:rPr>
          <w:rFonts w:ascii="Roboto" w:hAnsi="Roboto"/>
        </w:rPr>
      </w:pPr>
      <w:r w:rsidRPr="00E8022D">
        <w:rPr>
          <w:rFonts w:ascii="Roboto" w:hAnsi="Roboto"/>
          <w:b/>
          <w:bCs/>
        </w:rPr>
        <w:t>10X DE</w:t>
      </w:r>
      <w:r w:rsidRPr="00E8022D">
        <w:rPr>
          <w:rFonts w:ascii="Roboto" w:hAnsi="Roboto"/>
          <w:b/>
          <w:bCs/>
          <w:color w:val="ABCB37"/>
        </w:rPr>
        <w:t>R$99,90</w:t>
      </w:r>
      <w:r w:rsidRPr="00E8022D">
        <w:rPr>
          <w:rFonts w:ascii="Roboto" w:hAnsi="Roboto"/>
        </w:rPr>
        <w:t>ou </w:t>
      </w:r>
      <w:r w:rsidRPr="00E8022D">
        <w:rPr>
          <w:rFonts w:ascii="Roboto" w:hAnsi="Roboto"/>
          <w:b/>
          <w:bCs/>
          <w:color w:val="ABCB37"/>
        </w:rPr>
        <w:t>R$ 899,10</w:t>
      </w:r>
      <w:r w:rsidRPr="00E8022D">
        <w:rPr>
          <w:rFonts w:ascii="Roboto" w:hAnsi="Roboto"/>
        </w:rPr>
        <w:t> à vista no boleto</w:t>
      </w:r>
    </w:p>
    <w:p w:rsidR="009801D4" w:rsidRPr="00E8022D" w:rsidRDefault="009801D4" w:rsidP="00247DFE">
      <w:pPr>
        <w:pStyle w:val="SemEspaamento"/>
        <w:rPr>
          <w:rFonts w:ascii="Arial" w:hAnsi="Arial" w:cs="Arial"/>
          <w:b/>
        </w:rPr>
      </w:pPr>
    </w:p>
    <w:p w:rsidR="009801D4" w:rsidRPr="00E8022D" w:rsidRDefault="009801D4" w:rsidP="00247DFE">
      <w:pPr>
        <w:pStyle w:val="SemEspaamento"/>
        <w:rPr>
          <w:rFonts w:ascii="Roboto" w:hAnsi="Roboto"/>
          <w:lang w:val="en-US"/>
        </w:rPr>
      </w:pPr>
      <w:proofErr w:type="spellStart"/>
      <w:r w:rsidRPr="00E8022D">
        <w:rPr>
          <w:rFonts w:ascii="Tahoma" w:hAnsi="Tahoma" w:cs="Tahoma"/>
          <w:color w:val="000000"/>
          <w:u w:val="single"/>
          <w:shd w:val="clear" w:color="auto" w:fill="FFFFFF"/>
          <w:lang w:val="en-US"/>
        </w:rPr>
        <w:t>Pistola</w:t>
      </w:r>
      <w:proofErr w:type="spellEnd"/>
      <w:r w:rsidRPr="00E8022D">
        <w:rPr>
          <w:rFonts w:ascii="Tahoma" w:hAnsi="Tahoma" w:cs="Tahoma"/>
          <w:color w:val="000000"/>
          <w:u w:val="single"/>
          <w:shd w:val="clear" w:color="auto" w:fill="FFFFFF"/>
          <w:lang w:val="en-US"/>
        </w:rPr>
        <w:t xml:space="preserve"> de Airsoft a </w:t>
      </w:r>
      <w:proofErr w:type="spellStart"/>
      <w:r w:rsidRPr="00E8022D">
        <w:rPr>
          <w:rFonts w:ascii="Tahoma" w:hAnsi="Tahoma" w:cs="Tahoma"/>
          <w:color w:val="000000"/>
          <w:u w:val="single"/>
          <w:shd w:val="clear" w:color="auto" w:fill="FFFFFF"/>
          <w:lang w:val="en-US"/>
        </w:rPr>
        <w:t>Gás</w:t>
      </w:r>
      <w:proofErr w:type="spellEnd"/>
      <w:r w:rsidRPr="00E8022D">
        <w:rPr>
          <w:rFonts w:ascii="Tahoma" w:hAnsi="Tahoma" w:cs="Tahoma"/>
          <w:color w:val="000000"/>
          <w:u w:val="single"/>
          <w:shd w:val="clear" w:color="auto" w:fill="FFFFFF"/>
          <w:lang w:val="en-US"/>
        </w:rPr>
        <w:t xml:space="preserve"> GBB CO2 Colt 1911 Blackened Blowback Full Metal – </w:t>
      </w:r>
      <w:proofErr w:type="spellStart"/>
      <w:r w:rsidRPr="00E8022D">
        <w:rPr>
          <w:rFonts w:ascii="Tahoma" w:hAnsi="Tahoma" w:cs="Tahoma"/>
          <w:color w:val="000000"/>
          <w:u w:val="single"/>
          <w:shd w:val="clear" w:color="auto" w:fill="FFFFFF"/>
          <w:lang w:val="en-US"/>
        </w:rPr>
        <w:t>Cybergun</w:t>
      </w:r>
      <w:proofErr w:type="spellEnd"/>
      <w:r w:rsidRPr="00E8022D">
        <w:rPr>
          <w:rFonts w:ascii="Tahoma" w:hAnsi="Tahoma" w:cs="Tahoma"/>
          <w:color w:val="000000"/>
          <w:u w:val="single"/>
          <w:shd w:val="clear" w:color="auto" w:fill="FFFFFF"/>
          <w:lang w:val="en-US"/>
        </w:rPr>
        <w:t xml:space="preserve"> + </w:t>
      </w:r>
      <w:proofErr w:type="spellStart"/>
      <w:r w:rsidRPr="00E8022D">
        <w:rPr>
          <w:rFonts w:ascii="Tahoma" w:hAnsi="Tahoma" w:cs="Tahoma"/>
          <w:color w:val="000000"/>
          <w:u w:val="single"/>
          <w:shd w:val="clear" w:color="auto" w:fill="FFFFFF"/>
          <w:lang w:val="en-US"/>
        </w:rPr>
        <w:t>Maleta</w:t>
      </w:r>
      <w:proofErr w:type="spellEnd"/>
    </w:p>
    <w:p w:rsidR="009801D4" w:rsidRPr="00E8022D" w:rsidRDefault="009801D4" w:rsidP="00247DFE">
      <w:pPr>
        <w:pStyle w:val="SemEspaamento"/>
        <w:rPr>
          <w:rFonts w:ascii="Roboto" w:hAnsi="Roboto"/>
          <w:lang w:val="en-US"/>
        </w:rPr>
      </w:pPr>
    </w:p>
    <w:p w:rsidR="009801D4" w:rsidRPr="00E8022D" w:rsidRDefault="009801D4" w:rsidP="00247DFE">
      <w:pPr>
        <w:pStyle w:val="SemEspaamento"/>
        <w:rPr>
          <w:rFonts w:ascii="Roboto" w:hAnsi="Roboto"/>
        </w:rPr>
      </w:pPr>
      <w:r w:rsidRPr="00E8022D">
        <w:rPr>
          <w:rFonts w:ascii="Tahoma" w:hAnsi="Tahoma" w:cs="Tahoma"/>
          <w:color w:val="000000"/>
          <w:shd w:val="clear" w:color="auto" w:fill="FFFFFF"/>
        </w:rPr>
        <w:t>A</w:t>
      </w:r>
      <w:r w:rsidRPr="00E8022D">
        <w:rPr>
          <w:rFonts w:ascii="Tahoma" w:hAnsi="Tahoma" w:cs="Tahoma"/>
          <w:b/>
          <w:bCs/>
          <w:color w:val="000000"/>
          <w:shd w:val="clear" w:color="auto" w:fill="FFFFFF"/>
        </w:rPr>
        <w:t xml:space="preserve"> </w:t>
      </w:r>
      <w:proofErr w:type="spellStart"/>
      <w:r w:rsidRPr="00E8022D">
        <w:rPr>
          <w:rFonts w:ascii="Tahoma" w:hAnsi="Tahoma" w:cs="Tahoma"/>
          <w:b/>
          <w:bCs/>
          <w:color w:val="000000"/>
          <w:shd w:val="clear" w:color="auto" w:fill="FFFFFF"/>
        </w:rPr>
        <w:t>VentureShop</w:t>
      </w:r>
      <w:proofErr w:type="spellEnd"/>
      <w:r w:rsidRPr="00E8022D">
        <w:rPr>
          <w:rFonts w:ascii="Tahoma" w:hAnsi="Tahoma" w:cs="Tahoma"/>
          <w:color w:val="000000"/>
          <w:shd w:val="clear" w:color="auto" w:fill="FFFFFF"/>
        </w:rPr>
        <w:t xml:space="preserve"> traz os melhores artigos de </w:t>
      </w:r>
      <w:proofErr w:type="spellStart"/>
      <w:r w:rsidRPr="00E8022D">
        <w:rPr>
          <w:rFonts w:ascii="Tahoma" w:hAnsi="Tahoma" w:cs="Tahoma"/>
          <w:color w:val="000000"/>
          <w:shd w:val="clear" w:color="auto" w:fill="FFFFFF"/>
        </w:rPr>
        <w:t>Airsoft</w:t>
      </w:r>
      <w:proofErr w:type="spellEnd"/>
      <w:r w:rsidRPr="00E8022D">
        <w:rPr>
          <w:rFonts w:ascii="Tahoma" w:hAnsi="Tahoma" w:cs="Tahoma"/>
          <w:color w:val="000000"/>
          <w:shd w:val="clear" w:color="auto" w:fill="FFFFFF"/>
        </w:rPr>
        <w:t xml:space="preserve"> para você! </w:t>
      </w:r>
    </w:p>
    <w:p w:rsidR="009801D4" w:rsidRPr="00E8022D" w:rsidRDefault="009801D4" w:rsidP="00247DFE">
      <w:pPr>
        <w:pStyle w:val="SemEspaamento"/>
        <w:rPr>
          <w:rFonts w:ascii="Roboto" w:hAnsi="Roboto"/>
        </w:rPr>
      </w:pPr>
    </w:p>
    <w:p w:rsidR="009801D4" w:rsidRPr="00E8022D" w:rsidRDefault="009801D4" w:rsidP="00247DFE">
      <w:pPr>
        <w:pStyle w:val="SemEspaamento"/>
        <w:rPr>
          <w:rFonts w:ascii="Roboto" w:hAnsi="Roboto"/>
        </w:rPr>
      </w:pPr>
      <w:r w:rsidRPr="00E8022D">
        <w:rPr>
          <w:rFonts w:ascii="Tahoma" w:hAnsi="Tahoma" w:cs="Tahoma"/>
          <w:color w:val="000000"/>
          <w:shd w:val="clear" w:color="auto" w:fill="FFFFFF"/>
        </w:rPr>
        <w:t xml:space="preserve">Marca reconhecida no mercado, a </w:t>
      </w:r>
      <w:hyperlink r:id="rId13" w:history="1">
        <w:proofErr w:type="spellStart"/>
        <w:r w:rsidRPr="00E8022D">
          <w:rPr>
            <w:rStyle w:val="Hyperlink"/>
            <w:rFonts w:ascii="Tahoma" w:hAnsi="Tahoma" w:cs="Tahoma"/>
            <w:b/>
            <w:bCs/>
            <w:color w:val="1155CC"/>
            <w:sz w:val="20"/>
            <w:szCs w:val="20"/>
            <w:shd w:val="clear" w:color="auto" w:fill="FFFFFF"/>
          </w:rPr>
          <w:t>Cybergun</w:t>
        </w:r>
        <w:proofErr w:type="spellEnd"/>
      </w:hyperlink>
      <w:r w:rsidRPr="00E8022D">
        <w:rPr>
          <w:rFonts w:ascii="Tahoma" w:hAnsi="Tahoma" w:cs="Tahoma"/>
          <w:color w:val="000000"/>
          <w:shd w:val="clear" w:color="auto" w:fill="FFFFFF"/>
        </w:rPr>
        <w:t xml:space="preserve"> conta com mais de 9 anos de experiência e um alto padrão de fabricação de produtos que garantem</w:t>
      </w:r>
      <w:r w:rsidRPr="00E8022D">
        <w:rPr>
          <w:rFonts w:ascii="Tahoma" w:hAnsi="Tahoma" w:cs="Tahoma"/>
          <w:b/>
          <w:bCs/>
          <w:color w:val="000000"/>
          <w:shd w:val="clear" w:color="auto" w:fill="FFFFFF"/>
        </w:rPr>
        <w:t xml:space="preserve"> excelente qualidade, resistência e durabilidade</w:t>
      </w:r>
      <w:r w:rsidRPr="00E8022D">
        <w:rPr>
          <w:rFonts w:ascii="Tahoma" w:hAnsi="Tahoma" w:cs="Tahoma"/>
          <w:color w:val="000000"/>
          <w:shd w:val="clear" w:color="auto" w:fill="FFFFFF"/>
        </w:rPr>
        <w:t xml:space="preserve">. </w:t>
      </w:r>
    </w:p>
    <w:p w:rsidR="009801D4" w:rsidRPr="00E8022D" w:rsidRDefault="009801D4" w:rsidP="00247DFE">
      <w:pPr>
        <w:pStyle w:val="SemEspaamento"/>
        <w:rPr>
          <w:rFonts w:ascii="Roboto" w:hAnsi="Roboto"/>
        </w:rPr>
      </w:pPr>
    </w:p>
    <w:p w:rsidR="009801D4" w:rsidRPr="00E8022D" w:rsidRDefault="009801D4" w:rsidP="00247DFE">
      <w:pPr>
        <w:pStyle w:val="SemEspaamento"/>
        <w:rPr>
          <w:rFonts w:ascii="Roboto" w:hAnsi="Roboto"/>
        </w:rPr>
      </w:pPr>
      <w:r w:rsidRPr="00E8022D">
        <w:rPr>
          <w:rFonts w:ascii="Tahoma" w:hAnsi="Tahoma" w:cs="Tahoma"/>
          <w:color w:val="000000"/>
          <w:shd w:val="clear" w:color="auto" w:fill="FFFFFF"/>
        </w:rPr>
        <w:t>Desse modo, a</w:t>
      </w:r>
      <w:r w:rsidRPr="00E8022D">
        <w:rPr>
          <w:rFonts w:ascii="Tahoma" w:hAnsi="Tahoma" w:cs="Tahoma"/>
          <w:b/>
          <w:bCs/>
          <w:color w:val="000000"/>
          <w:shd w:val="clear" w:color="auto" w:fill="FFFFFF"/>
        </w:rPr>
        <w:t xml:space="preserve"> Pistola de </w:t>
      </w:r>
      <w:proofErr w:type="spellStart"/>
      <w:r w:rsidRPr="00E8022D">
        <w:rPr>
          <w:rFonts w:ascii="Tahoma" w:hAnsi="Tahoma" w:cs="Tahoma"/>
          <w:b/>
          <w:bCs/>
          <w:color w:val="000000"/>
          <w:shd w:val="clear" w:color="auto" w:fill="FFFFFF"/>
        </w:rPr>
        <w:t>Airsoft</w:t>
      </w:r>
      <w:proofErr w:type="spellEnd"/>
      <w:r w:rsidRPr="00E8022D">
        <w:rPr>
          <w:rFonts w:ascii="Tahoma" w:hAnsi="Tahoma" w:cs="Tahoma"/>
          <w:b/>
          <w:bCs/>
          <w:color w:val="000000"/>
          <w:shd w:val="clear" w:color="auto" w:fill="FFFFFF"/>
        </w:rPr>
        <w:t xml:space="preserve"> a Gás GBB </w:t>
      </w:r>
      <w:hyperlink r:id="rId14" w:history="1">
        <w:r w:rsidRPr="00E8022D">
          <w:rPr>
            <w:rStyle w:val="Hyperlink"/>
            <w:rFonts w:ascii="Tahoma" w:hAnsi="Tahoma" w:cs="Tahoma"/>
            <w:b/>
            <w:bCs/>
            <w:color w:val="1155CC"/>
            <w:sz w:val="20"/>
            <w:szCs w:val="20"/>
            <w:shd w:val="clear" w:color="auto" w:fill="FFFFFF"/>
          </w:rPr>
          <w:t>CO2</w:t>
        </w:r>
      </w:hyperlink>
      <w:r w:rsidRPr="00E8022D">
        <w:rPr>
          <w:rFonts w:ascii="Tahoma" w:hAnsi="Tahoma" w:cs="Tahoma"/>
          <w:b/>
          <w:bCs/>
          <w:color w:val="000000"/>
          <w:shd w:val="clear" w:color="auto" w:fill="FFFFFF"/>
        </w:rPr>
        <w:t xml:space="preserve"> </w:t>
      </w:r>
      <w:proofErr w:type="spellStart"/>
      <w:r w:rsidRPr="00E8022D">
        <w:rPr>
          <w:rFonts w:ascii="Tahoma" w:hAnsi="Tahoma" w:cs="Tahoma"/>
          <w:b/>
          <w:bCs/>
          <w:color w:val="000000"/>
          <w:shd w:val="clear" w:color="auto" w:fill="FFFFFF"/>
        </w:rPr>
        <w:t>Colt</w:t>
      </w:r>
      <w:proofErr w:type="spellEnd"/>
      <w:r w:rsidRPr="00E8022D">
        <w:rPr>
          <w:rFonts w:ascii="Tahoma" w:hAnsi="Tahoma" w:cs="Tahoma"/>
          <w:b/>
          <w:bCs/>
          <w:color w:val="000000"/>
          <w:shd w:val="clear" w:color="auto" w:fill="FFFFFF"/>
        </w:rPr>
        <w:t xml:space="preserve"> 1911 </w:t>
      </w:r>
      <w:proofErr w:type="spellStart"/>
      <w:r w:rsidRPr="00E8022D">
        <w:rPr>
          <w:rFonts w:ascii="Tahoma" w:hAnsi="Tahoma" w:cs="Tahoma"/>
          <w:b/>
          <w:bCs/>
          <w:color w:val="000000"/>
          <w:shd w:val="clear" w:color="auto" w:fill="FFFFFF"/>
        </w:rPr>
        <w:t>Blackened</w:t>
      </w:r>
      <w:proofErr w:type="spellEnd"/>
      <w:r w:rsidRPr="00E8022D">
        <w:rPr>
          <w:rFonts w:ascii="Tahoma" w:hAnsi="Tahoma" w:cs="Tahoma"/>
          <w:color w:val="000000"/>
          <w:shd w:val="clear" w:color="auto" w:fill="FFFFFF"/>
        </w:rPr>
        <w:t>, é um dos modelos mais incríveis da</w:t>
      </w:r>
      <w:r w:rsidRPr="00E8022D">
        <w:rPr>
          <w:rFonts w:ascii="Tahoma" w:hAnsi="Tahoma" w:cs="Tahoma"/>
          <w:b/>
          <w:bCs/>
          <w:color w:val="000000"/>
          <w:shd w:val="clear" w:color="auto" w:fill="FFFFFF"/>
        </w:rPr>
        <w:t xml:space="preserve"> </w:t>
      </w:r>
      <w:proofErr w:type="spellStart"/>
      <w:r w:rsidRPr="00E8022D">
        <w:rPr>
          <w:rFonts w:ascii="Tahoma" w:hAnsi="Tahoma" w:cs="Tahoma"/>
          <w:b/>
          <w:bCs/>
          <w:color w:val="000000"/>
          <w:shd w:val="clear" w:color="auto" w:fill="FFFFFF"/>
        </w:rPr>
        <w:t>Rail</w:t>
      </w:r>
      <w:proofErr w:type="spellEnd"/>
      <w:r w:rsidRPr="00E8022D">
        <w:rPr>
          <w:rFonts w:ascii="Tahoma" w:hAnsi="Tahoma" w:cs="Tahoma"/>
          <w:b/>
          <w:bCs/>
          <w:color w:val="000000"/>
          <w:shd w:val="clear" w:color="auto" w:fill="FFFFFF"/>
        </w:rPr>
        <w:t xml:space="preserve"> </w:t>
      </w:r>
      <w:proofErr w:type="spellStart"/>
      <w:r w:rsidRPr="00E8022D">
        <w:rPr>
          <w:rFonts w:ascii="Tahoma" w:hAnsi="Tahoma" w:cs="Tahoma"/>
          <w:b/>
          <w:bCs/>
          <w:color w:val="000000"/>
          <w:shd w:val="clear" w:color="auto" w:fill="FFFFFF"/>
        </w:rPr>
        <w:t>Gun</w:t>
      </w:r>
      <w:proofErr w:type="spellEnd"/>
      <w:r w:rsidRPr="00E8022D">
        <w:rPr>
          <w:rFonts w:ascii="Tahoma" w:hAnsi="Tahoma" w:cs="Tahoma"/>
          <w:b/>
          <w:bCs/>
          <w:color w:val="000000"/>
          <w:shd w:val="clear" w:color="auto" w:fill="FFFFFF"/>
        </w:rPr>
        <w:t xml:space="preserve"> Series</w:t>
      </w:r>
      <w:r w:rsidRPr="00E8022D">
        <w:rPr>
          <w:rFonts w:ascii="Tahoma" w:hAnsi="Tahoma" w:cs="Tahoma"/>
          <w:color w:val="000000"/>
          <w:shd w:val="clear" w:color="auto" w:fill="FFFFFF"/>
        </w:rPr>
        <w:t>.</w:t>
      </w:r>
    </w:p>
    <w:p w:rsidR="009801D4" w:rsidRPr="00E8022D" w:rsidRDefault="009801D4" w:rsidP="00247DFE">
      <w:pPr>
        <w:pStyle w:val="SemEspaamento"/>
        <w:rPr>
          <w:rFonts w:ascii="Roboto" w:hAnsi="Roboto"/>
        </w:rPr>
      </w:pPr>
    </w:p>
    <w:p w:rsidR="009801D4" w:rsidRPr="00E8022D" w:rsidRDefault="009801D4" w:rsidP="00247DFE">
      <w:pPr>
        <w:pStyle w:val="SemEspaamento"/>
        <w:rPr>
          <w:rFonts w:ascii="Roboto" w:hAnsi="Roboto"/>
        </w:rPr>
      </w:pPr>
      <w:r w:rsidRPr="00E8022D">
        <w:rPr>
          <w:rFonts w:ascii="Tahoma" w:hAnsi="Tahoma" w:cs="Tahoma"/>
          <w:color w:val="000000"/>
          <w:shd w:val="clear" w:color="auto" w:fill="FFFFFF"/>
        </w:rPr>
        <w:t xml:space="preserve">Com design lindíssimo e inspirado na famosa </w:t>
      </w:r>
      <w:proofErr w:type="spellStart"/>
      <w:r w:rsidRPr="00E8022D">
        <w:rPr>
          <w:rFonts w:ascii="Tahoma" w:hAnsi="Tahoma" w:cs="Tahoma"/>
          <w:color w:val="000000"/>
          <w:shd w:val="clear" w:color="auto" w:fill="FFFFFF"/>
        </w:rPr>
        <w:t>Colt</w:t>
      </w:r>
      <w:proofErr w:type="spellEnd"/>
      <w:r w:rsidRPr="00E8022D">
        <w:rPr>
          <w:rFonts w:ascii="Tahoma" w:hAnsi="Tahoma" w:cs="Tahoma"/>
          <w:color w:val="000000"/>
          <w:shd w:val="clear" w:color="auto" w:fill="FFFFFF"/>
        </w:rPr>
        <w:t xml:space="preserve"> 1911, arma utilizada por diversas Forças Armadas, é um equipamento perfeito para atiradores que desejam </w:t>
      </w:r>
      <w:r w:rsidRPr="00E8022D">
        <w:rPr>
          <w:rFonts w:ascii="Tahoma" w:hAnsi="Tahoma" w:cs="Tahoma"/>
          <w:b/>
          <w:bCs/>
          <w:color w:val="000000"/>
          <w:shd w:val="clear" w:color="auto" w:fill="FFFFFF"/>
        </w:rPr>
        <w:t>realismo e ótimo desempenho</w:t>
      </w:r>
      <w:r w:rsidRPr="00E8022D">
        <w:rPr>
          <w:rFonts w:ascii="Tahoma" w:hAnsi="Tahoma" w:cs="Tahoma"/>
          <w:color w:val="000000"/>
          <w:shd w:val="clear" w:color="auto" w:fill="FFFFFF"/>
        </w:rPr>
        <w:t xml:space="preserve">. </w:t>
      </w:r>
    </w:p>
    <w:p w:rsidR="009801D4" w:rsidRPr="00E8022D" w:rsidRDefault="009801D4" w:rsidP="00247DFE">
      <w:pPr>
        <w:pStyle w:val="SemEspaamento"/>
        <w:rPr>
          <w:rFonts w:ascii="Roboto" w:hAnsi="Roboto"/>
        </w:rPr>
      </w:pPr>
    </w:p>
    <w:p w:rsidR="009801D4" w:rsidRPr="00E8022D" w:rsidRDefault="009801D4" w:rsidP="00247DFE">
      <w:pPr>
        <w:pStyle w:val="SemEspaamento"/>
        <w:rPr>
          <w:rFonts w:ascii="Roboto" w:hAnsi="Roboto"/>
        </w:rPr>
      </w:pPr>
      <w:proofErr w:type="spellStart"/>
      <w:r w:rsidRPr="00E8022D">
        <w:rPr>
          <w:rFonts w:ascii="Tahoma" w:hAnsi="Tahoma" w:cs="Tahoma"/>
          <w:color w:val="000000"/>
          <w:shd w:val="clear" w:color="auto" w:fill="FFFFFF"/>
        </w:rPr>
        <w:t>Super</w:t>
      </w:r>
      <w:proofErr w:type="spellEnd"/>
      <w:r w:rsidRPr="00E8022D">
        <w:rPr>
          <w:rFonts w:ascii="Tahoma" w:hAnsi="Tahoma" w:cs="Tahoma"/>
          <w:b/>
          <w:bCs/>
          <w:color w:val="000000"/>
          <w:shd w:val="clear" w:color="auto" w:fill="FFFFFF"/>
        </w:rPr>
        <w:t xml:space="preserve"> resistente e durável</w:t>
      </w:r>
      <w:r w:rsidRPr="00E8022D">
        <w:rPr>
          <w:rFonts w:ascii="Tahoma" w:hAnsi="Tahoma" w:cs="Tahoma"/>
          <w:color w:val="000000"/>
          <w:shd w:val="clear" w:color="auto" w:fill="FFFFFF"/>
        </w:rPr>
        <w:t xml:space="preserve">, este é um modelo </w:t>
      </w:r>
      <w:proofErr w:type="spellStart"/>
      <w:r w:rsidRPr="00E8022D">
        <w:rPr>
          <w:rFonts w:ascii="Tahoma" w:hAnsi="Tahoma" w:cs="Tahoma"/>
          <w:b/>
          <w:bCs/>
          <w:color w:val="000000"/>
          <w:shd w:val="clear" w:color="auto" w:fill="FFFFFF"/>
        </w:rPr>
        <w:t>Full</w:t>
      </w:r>
      <w:proofErr w:type="spellEnd"/>
      <w:r w:rsidRPr="00E8022D">
        <w:rPr>
          <w:rFonts w:ascii="Tahoma" w:hAnsi="Tahoma" w:cs="Tahoma"/>
          <w:b/>
          <w:bCs/>
          <w:color w:val="000000"/>
          <w:shd w:val="clear" w:color="auto" w:fill="FFFFFF"/>
        </w:rPr>
        <w:t xml:space="preserve"> Metal</w:t>
      </w:r>
      <w:r w:rsidRPr="00E8022D">
        <w:rPr>
          <w:rFonts w:ascii="Tahoma" w:hAnsi="Tahoma" w:cs="Tahoma"/>
          <w:color w:val="000000"/>
          <w:shd w:val="clear" w:color="auto" w:fill="FFFFFF"/>
        </w:rPr>
        <w:t>, ou seja, conta com</w:t>
      </w:r>
      <w:r w:rsidRPr="00E8022D">
        <w:rPr>
          <w:rFonts w:ascii="Tahoma" w:hAnsi="Tahoma" w:cs="Tahoma"/>
          <w:b/>
          <w:bCs/>
          <w:color w:val="000000"/>
          <w:shd w:val="clear" w:color="auto" w:fill="FFFFFF"/>
        </w:rPr>
        <w:t xml:space="preserve"> mais de 50% de sua fabricação em Metal</w:t>
      </w:r>
      <w:r w:rsidRPr="00E8022D">
        <w:rPr>
          <w:rFonts w:ascii="Tahoma" w:hAnsi="Tahoma" w:cs="Tahoma"/>
          <w:color w:val="000000"/>
          <w:shd w:val="clear" w:color="auto" w:fill="FFFFFF"/>
        </w:rPr>
        <w:t xml:space="preserve">. </w:t>
      </w:r>
    </w:p>
    <w:p w:rsidR="009801D4" w:rsidRPr="00E8022D" w:rsidRDefault="009801D4" w:rsidP="00247DFE">
      <w:pPr>
        <w:pStyle w:val="SemEspaamento"/>
        <w:rPr>
          <w:rFonts w:ascii="Roboto" w:hAnsi="Roboto"/>
        </w:rPr>
      </w:pPr>
    </w:p>
    <w:p w:rsidR="009801D4" w:rsidRPr="00E8022D" w:rsidRDefault="009801D4" w:rsidP="00247DFE">
      <w:pPr>
        <w:pStyle w:val="SemEspaamento"/>
        <w:rPr>
          <w:rFonts w:ascii="Roboto" w:hAnsi="Roboto"/>
        </w:rPr>
      </w:pPr>
      <w:r w:rsidRPr="00E8022D">
        <w:rPr>
          <w:rFonts w:ascii="Tahoma" w:hAnsi="Tahoma" w:cs="Tahoma"/>
          <w:color w:val="000000"/>
          <w:shd w:val="clear" w:color="auto" w:fill="FFFFFF"/>
        </w:rPr>
        <w:t>Garantindo</w:t>
      </w:r>
      <w:r w:rsidRPr="00E8022D">
        <w:rPr>
          <w:rFonts w:ascii="Tahoma" w:hAnsi="Tahoma" w:cs="Tahoma"/>
          <w:b/>
          <w:bCs/>
          <w:color w:val="000000"/>
          <w:shd w:val="clear" w:color="auto" w:fill="FFFFFF"/>
        </w:rPr>
        <w:t xml:space="preserve"> maior realismo</w:t>
      </w:r>
      <w:r w:rsidRPr="00E8022D">
        <w:rPr>
          <w:rFonts w:ascii="Tahoma" w:hAnsi="Tahoma" w:cs="Tahoma"/>
          <w:color w:val="000000"/>
          <w:shd w:val="clear" w:color="auto" w:fill="FFFFFF"/>
        </w:rPr>
        <w:t xml:space="preserve">, possui um </w:t>
      </w:r>
      <w:r w:rsidRPr="00E8022D">
        <w:rPr>
          <w:rFonts w:ascii="Tahoma" w:hAnsi="Tahoma" w:cs="Tahoma"/>
          <w:b/>
          <w:bCs/>
          <w:color w:val="000000"/>
          <w:shd w:val="clear" w:color="auto" w:fill="FFFFFF"/>
        </w:rPr>
        <w:t xml:space="preserve">sistema </w:t>
      </w:r>
      <w:proofErr w:type="spellStart"/>
      <w:r w:rsidRPr="00E8022D">
        <w:rPr>
          <w:rFonts w:ascii="Tahoma" w:hAnsi="Tahoma" w:cs="Tahoma"/>
          <w:b/>
          <w:bCs/>
          <w:color w:val="000000"/>
          <w:shd w:val="clear" w:color="auto" w:fill="FFFFFF"/>
        </w:rPr>
        <w:t>Blowback</w:t>
      </w:r>
      <w:proofErr w:type="spellEnd"/>
      <w:r w:rsidRPr="00E8022D">
        <w:rPr>
          <w:rFonts w:ascii="Tahoma" w:hAnsi="Tahoma" w:cs="Tahoma"/>
          <w:color w:val="000000"/>
          <w:shd w:val="clear" w:color="auto" w:fill="FFFFFF"/>
        </w:rPr>
        <w:t xml:space="preserve">, tecnologia que simula o recuo de uma arma de fogo, porém com menor intensidade. </w:t>
      </w:r>
    </w:p>
    <w:p w:rsidR="009801D4" w:rsidRPr="00E8022D" w:rsidRDefault="009801D4" w:rsidP="00247DFE">
      <w:pPr>
        <w:pStyle w:val="SemEspaamento"/>
        <w:rPr>
          <w:rFonts w:ascii="Roboto" w:hAnsi="Roboto"/>
        </w:rPr>
      </w:pPr>
    </w:p>
    <w:p w:rsidR="009801D4" w:rsidRPr="00E8022D" w:rsidRDefault="009801D4" w:rsidP="00247DFE">
      <w:pPr>
        <w:pStyle w:val="SemEspaamento"/>
        <w:rPr>
          <w:rFonts w:ascii="Roboto" w:hAnsi="Roboto"/>
        </w:rPr>
      </w:pPr>
      <w:r w:rsidRPr="00E8022D">
        <w:rPr>
          <w:rFonts w:ascii="Tahoma" w:hAnsi="Tahoma" w:cs="Tahoma"/>
          <w:color w:val="000000"/>
          <w:shd w:val="clear" w:color="auto" w:fill="FFFFFF"/>
        </w:rPr>
        <w:t xml:space="preserve">O </w:t>
      </w:r>
      <w:r w:rsidRPr="00E8022D">
        <w:rPr>
          <w:rFonts w:ascii="Tahoma" w:hAnsi="Tahoma" w:cs="Tahoma"/>
          <w:b/>
          <w:bCs/>
          <w:color w:val="000000"/>
          <w:shd w:val="clear" w:color="auto" w:fill="FFFFFF"/>
        </w:rPr>
        <w:t>desempenho é excelente</w:t>
      </w:r>
      <w:r w:rsidRPr="00E8022D">
        <w:rPr>
          <w:rFonts w:ascii="Tahoma" w:hAnsi="Tahoma" w:cs="Tahoma"/>
          <w:color w:val="000000"/>
          <w:shd w:val="clear" w:color="auto" w:fill="FFFFFF"/>
        </w:rPr>
        <w:t xml:space="preserve">, podendo atingir uma velocidade de </w:t>
      </w:r>
      <w:r w:rsidRPr="00E8022D">
        <w:rPr>
          <w:rFonts w:ascii="Tahoma" w:hAnsi="Tahoma" w:cs="Tahoma"/>
          <w:b/>
          <w:bCs/>
          <w:color w:val="000000"/>
          <w:shd w:val="clear" w:color="auto" w:fill="FFFFFF"/>
        </w:rPr>
        <w:t>344 FPS ou 105 m/s</w:t>
      </w:r>
      <w:r w:rsidRPr="00E8022D">
        <w:rPr>
          <w:rFonts w:ascii="Tahoma" w:hAnsi="Tahoma" w:cs="Tahoma"/>
          <w:color w:val="000000"/>
          <w:shd w:val="clear" w:color="auto" w:fill="FFFFFF"/>
        </w:rPr>
        <w:t xml:space="preserve">, com modo de disparo </w:t>
      </w:r>
      <w:proofErr w:type="spellStart"/>
      <w:r w:rsidRPr="00E8022D">
        <w:rPr>
          <w:rFonts w:ascii="Tahoma" w:hAnsi="Tahoma" w:cs="Tahoma"/>
          <w:b/>
          <w:bCs/>
          <w:color w:val="000000"/>
          <w:shd w:val="clear" w:color="auto" w:fill="FFFFFF"/>
        </w:rPr>
        <w:t>Semi</w:t>
      </w:r>
      <w:proofErr w:type="spellEnd"/>
      <w:r w:rsidRPr="00E8022D">
        <w:rPr>
          <w:rFonts w:ascii="Tahoma" w:hAnsi="Tahoma" w:cs="Tahoma"/>
          <w:b/>
          <w:bCs/>
          <w:color w:val="000000"/>
          <w:shd w:val="clear" w:color="auto" w:fill="FFFFFF"/>
        </w:rPr>
        <w:t xml:space="preserve"> (tiro a tiro).</w:t>
      </w:r>
    </w:p>
    <w:p w:rsidR="009801D4" w:rsidRPr="00E8022D" w:rsidRDefault="009801D4" w:rsidP="00247DFE">
      <w:pPr>
        <w:pStyle w:val="SemEspaamento"/>
        <w:rPr>
          <w:rFonts w:ascii="Roboto" w:hAnsi="Roboto"/>
        </w:rPr>
      </w:pPr>
    </w:p>
    <w:p w:rsidR="009801D4" w:rsidRPr="00E8022D" w:rsidRDefault="009801D4" w:rsidP="00247DFE">
      <w:pPr>
        <w:pStyle w:val="SemEspaamento"/>
        <w:rPr>
          <w:rFonts w:ascii="Roboto" w:hAnsi="Roboto"/>
        </w:rPr>
      </w:pPr>
      <w:r w:rsidRPr="00E8022D">
        <w:rPr>
          <w:rFonts w:ascii="Tahoma" w:hAnsi="Tahoma" w:cs="Tahoma"/>
          <w:color w:val="000000"/>
          <w:shd w:val="clear" w:color="auto" w:fill="FFFFFF"/>
        </w:rPr>
        <w:t>Possui capacidade para até</w:t>
      </w:r>
      <w:r w:rsidRPr="00E8022D">
        <w:rPr>
          <w:rFonts w:ascii="Tahoma" w:hAnsi="Tahoma" w:cs="Tahoma"/>
          <w:b/>
          <w:bCs/>
          <w:color w:val="000000"/>
          <w:shd w:val="clear" w:color="auto" w:fill="FFFFFF"/>
        </w:rPr>
        <w:t xml:space="preserve"> 17 tiros</w:t>
      </w:r>
      <w:r w:rsidRPr="00E8022D">
        <w:rPr>
          <w:rFonts w:ascii="Tahoma" w:hAnsi="Tahoma" w:cs="Tahoma"/>
          <w:color w:val="000000"/>
          <w:shd w:val="clear" w:color="auto" w:fill="FFFFFF"/>
        </w:rPr>
        <w:t xml:space="preserve"> e acompanha um Magazine de Metal </w:t>
      </w:r>
      <w:proofErr w:type="spellStart"/>
      <w:proofErr w:type="gramStart"/>
      <w:r w:rsidRPr="00E8022D">
        <w:rPr>
          <w:rFonts w:ascii="Tahoma" w:hAnsi="Tahoma" w:cs="Tahoma"/>
          <w:color w:val="000000"/>
          <w:shd w:val="clear" w:color="auto" w:fill="FFFFFF"/>
        </w:rPr>
        <w:t>super</w:t>
      </w:r>
      <w:proofErr w:type="spellEnd"/>
      <w:r w:rsidRPr="00E8022D">
        <w:rPr>
          <w:rFonts w:ascii="Tahoma" w:hAnsi="Tahoma" w:cs="Tahoma"/>
          <w:color w:val="000000"/>
          <w:shd w:val="clear" w:color="auto" w:fill="FFFFFF"/>
        </w:rPr>
        <w:t xml:space="preserve"> resistente</w:t>
      </w:r>
      <w:proofErr w:type="gramEnd"/>
      <w:r w:rsidRPr="00E8022D">
        <w:rPr>
          <w:rFonts w:ascii="Tahoma" w:hAnsi="Tahoma" w:cs="Tahoma"/>
          <w:color w:val="000000"/>
          <w:shd w:val="clear" w:color="auto" w:fill="FFFFFF"/>
        </w:rPr>
        <w:t xml:space="preserve">. </w:t>
      </w:r>
    </w:p>
    <w:p w:rsidR="009801D4" w:rsidRPr="00E8022D" w:rsidRDefault="009801D4" w:rsidP="00247DFE">
      <w:pPr>
        <w:pStyle w:val="SemEspaamento"/>
        <w:rPr>
          <w:rFonts w:ascii="Roboto" w:hAnsi="Roboto"/>
        </w:rPr>
      </w:pPr>
    </w:p>
    <w:p w:rsidR="009801D4" w:rsidRPr="00E8022D" w:rsidRDefault="009801D4" w:rsidP="00247DFE">
      <w:pPr>
        <w:pStyle w:val="SemEspaamento"/>
        <w:rPr>
          <w:rFonts w:ascii="Roboto" w:hAnsi="Roboto"/>
        </w:rPr>
      </w:pPr>
      <w:r w:rsidRPr="00E8022D">
        <w:rPr>
          <w:rFonts w:ascii="Tahoma" w:hAnsi="Tahoma" w:cs="Tahoma"/>
          <w:color w:val="000000"/>
          <w:shd w:val="clear" w:color="auto" w:fill="FFFFFF"/>
        </w:rPr>
        <w:t xml:space="preserve">Para maior segurança, contém uma </w:t>
      </w:r>
      <w:r w:rsidRPr="00E8022D">
        <w:rPr>
          <w:rFonts w:ascii="Tahoma" w:hAnsi="Tahoma" w:cs="Tahoma"/>
          <w:b/>
          <w:bCs/>
          <w:color w:val="000000"/>
          <w:shd w:val="clear" w:color="auto" w:fill="FFFFFF"/>
        </w:rPr>
        <w:t xml:space="preserve">trava manual </w:t>
      </w:r>
      <w:r w:rsidRPr="00E8022D">
        <w:rPr>
          <w:rFonts w:ascii="Tahoma" w:hAnsi="Tahoma" w:cs="Tahoma"/>
          <w:color w:val="000000"/>
          <w:shd w:val="clear" w:color="auto" w:fill="FFFFFF"/>
        </w:rPr>
        <w:t xml:space="preserve">de fácil acionamento, basta apenas empurrar a alavanca para cima. </w:t>
      </w:r>
    </w:p>
    <w:p w:rsidR="009801D4" w:rsidRPr="00E8022D" w:rsidRDefault="009801D4" w:rsidP="00247DFE">
      <w:pPr>
        <w:pStyle w:val="SemEspaamento"/>
        <w:rPr>
          <w:rFonts w:ascii="Roboto" w:hAnsi="Roboto"/>
        </w:rPr>
      </w:pPr>
    </w:p>
    <w:p w:rsidR="009801D4" w:rsidRPr="00E8022D" w:rsidRDefault="009801D4" w:rsidP="00247DFE">
      <w:pPr>
        <w:pStyle w:val="SemEspaamento"/>
        <w:rPr>
          <w:rFonts w:ascii="Roboto" w:hAnsi="Roboto"/>
        </w:rPr>
      </w:pPr>
      <w:r w:rsidRPr="00E8022D">
        <w:rPr>
          <w:rFonts w:ascii="Tahoma" w:hAnsi="Tahoma" w:cs="Tahoma"/>
          <w:color w:val="000000"/>
          <w:shd w:val="clear" w:color="auto" w:fill="FFFFFF"/>
        </w:rPr>
        <w:t xml:space="preserve">O </w:t>
      </w:r>
      <w:r w:rsidRPr="00E8022D">
        <w:rPr>
          <w:rFonts w:ascii="Tahoma" w:hAnsi="Tahoma" w:cs="Tahoma"/>
          <w:b/>
          <w:bCs/>
          <w:color w:val="000000"/>
          <w:shd w:val="clear" w:color="auto" w:fill="FFFFFF"/>
        </w:rPr>
        <w:t>Sistema BAXS é ajustável,</w:t>
      </w:r>
      <w:r w:rsidRPr="00E8022D">
        <w:rPr>
          <w:rFonts w:ascii="Tahoma" w:hAnsi="Tahoma" w:cs="Tahoma"/>
          <w:color w:val="000000"/>
          <w:shd w:val="clear" w:color="auto" w:fill="FFFFFF"/>
        </w:rPr>
        <w:t xml:space="preserve"> você deve retirar o Slide, girar a engrenagem e quando terminar coloque novamente o Slide. </w:t>
      </w:r>
    </w:p>
    <w:p w:rsidR="009801D4" w:rsidRPr="00E8022D" w:rsidRDefault="009801D4" w:rsidP="00247DFE">
      <w:pPr>
        <w:pStyle w:val="SemEspaamento"/>
        <w:rPr>
          <w:rFonts w:ascii="Roboto" w:hAnsi="Roboto"/>
        </w:rPr>
      </w:pPr>
    </w:p>
    <w:p w:rsidR="009801D4" w:rsidRPr="00E8022D" w:rsidRDefault="009801D4" w:rsidP="00247DFE">
      <w:pPr>
        <w:pStyle w:val="SemEspaamento"/>
        <w:rPr>
          <w:rFonts w:ascii="Roboto" w:hAnsi="Roboto"/>
        </w:rPr>
      </w:pPr>
      <w:r w:rsidRPr="00E8022D">
        <w:rPr>
          <w:rFonts w:ascii="Tahoma" w:hAnsi="Tahoma" w:cs="Tahoma"/>
          <w:color w:val="000000"/>
          <w:shd w:val="clear" w:color="auto" w:fill="FFFFFF"/>
        </w:rPr>
        <w:t xml:space="preserve">Com precisão satisfatória, esta é uma Pistola com </w:t>
      </w:r>
      <w:r w:rsidRPr="00E8022D">
        <w:rPr>
          <w:rFonts w:ascii="Tahoma" w:hAnsi="Tahoma" w:cs="Tahoma"/>
          <w:b/>
          <w:bCs/>
          <w:color w:val="000000"/>
          <w:shd w:val="clear" w:color="auto" w:fill="FFFFFF"/>
        </w:rPr>
        <w:t>miras fixas</w:t>
      </w:r>
      <w:r w:rsidRPr="00E8022D">
        <w:rPr>
          <w:rFonts w:ascii="Tahoma" w:hAnsi="Tahoma" w:cs="Tahoma"/>
          <w:color w:val="000000"/>
          <w:shd w:val="clear" w:color="auto" w:fill="FFFFFF"/>
        </w:rPr>
        <w:t xml:space="preserve"> com </w:t>
      </w:r>
      <w:r w:rsidRPr="00E8022D">
        <w:rPr>
          <w:rFonts w:ascii="Tahoma" w:hAnsi="Tahoma" w:cs="Tahoma"/>
          <w:b/>
          <w:bCs/>
          <w:color w:val="000000"/>
          <w:shd w:val="clear" w:color="auto" w:fill="FFFFFF"/>
        </w:rPr>
        <w:t xml:space="preserve">pontos brancos </w:t>
      </w:r>
      <w:r w:rsidRPr="00E8022D">
        <w:rPr>
          <w:rFonts w:ascii="Tahoma" w:hAnsi="Tahoma" w:cs="Tahoma"/>
          <w:color w:val="000000"/>
          <w:shd w:val="clear" w:color="auto" w:fill="FFFFFF"/>
        </w:rPr>
        <w:t xml:space="preserve">para melhor visada do alvo. </w:t>
      </w:r>
    </w:p>
    <w:p w:rsidR="009801D4" w:rsidRPr="00E8022D" w:rsidRDefault="009801D4" w:rsidP="00247DFE">
      <w:pPr>
        <w:pStyle w:val="SemEspaamento"/>
        <w:rPr>
          <w:rFonts w:ascii="Roboto" w:hAnsi="Roboto"/>
        </w:rPr>
      </w:pPr>
    </w:p>
    <w:p w:rsidR="009801D4" w:rsidRPr="00E8022D" w:rsidRDefault="009801D4" w:rsidP="00247DFE">
      <w:pPr>
        <w:pStyle w:val="SemEspaamento"/>
        <w:rPr>
          <w:rFonts w:ascii="Roboto" w:hAnsi="Roboto"/>
        </w:rPr>
      </w:pPr>
      <w:r w:rsidRPr="00E8022D">
        <w:rPr>
          <w:rFonts w:ascii="Tahoma" w:hAnsi="Tahoma" w:cs="Tahoma"/>
          <w:color w:val="000000"/>
          <w:shd w:val="clear" w:color="auto" w:fill="FFFFFF"/>
        </w:rPr>
        <w:t xml:space="preserve">Além disso, conta com </w:t>
      </w:r>
      <w:r w:rsidRPr="00E8022D">
        <w:rPr>
          <w:rFonts w:ascii="Tahoma" w:hAnsi="Tahoma" w:cs="Tahoma"/>
          <w:b/>
          <w:bCs/>
          <w:color w:val="000000"/>
          <w:shd w:val="clear" w:color="auto" w:fill="FFFFFF"/>
        </w:rPr>
        <w:t>trilho inferior de 22mm</w:t>
      </w:r>
      <w:r w:rsidRPr="00E8022D">
        <w:rPr>
          <w:rFonts w:ascii="Tahoma" w:hAnsi="Tahoma" w:cs="Tahoma"/>
          <w:color w:val="000000"/>
          <w:shd w:val="clear" w:color="auto" w:fill="FFFFFF"/>
        </w:rPr>
        <w:t xml:space="preserve"> perfeito para a inserção de lanternas, câmeras ou pequenos objetos. </w:t>
      </w:r>
    </w:p>
    <w:p w:rsidR="009801D4" w:rsidRPr="00E8022D" w:rsidRDefault="009801D4" w:rsidP="00247DFE">
      <w:pPr>
        <w:pStyle w:val="SemEspaamento"/>
        <w:rPr>
          <w:rFonts w:ascii="Roboto" w:hAnsi="Roboto"/>
        </w:rPr>
      </w:pPr>
    </w:p>
    <w:p w:rsidR="009801D4" w:rsidRPr="00E8022D" w:rsidRDefault="009801D4" w:rsidP="00247DFE">
      <w:pPr>
        <w:pStyle w:val="SemEspaamento"/>
        <w:rPr>
          <w:rFonts w:ascii="Roboto" w:hAnsi="Roboto"/>
        </w:rPr>
      </w:pPr>
      <w:r w:rsidRPr="00E8022D">
        <w:rPr>
          <w:rFonts w:ascii="Tahoma" w:hAnsi="Tahoma" w:cs="Tahoma"/>
          <w:color w:val="000000"/>
          <w:shd w:val="clear" w:color="auto" w:fill="FFFFFF"/>
        </w:rPr>
        <w:t>A troca da</w:t>
      </w:r>
      <w:r w:rsidRPr="00E8022D">
        <w:rPr>
          <w:rFonts w:ascii="Tahoma" w:hAnsi="Tahoma" w:cs="Tahoma"/>
          <w:b/>
          <w:bCs/>
          <w:color w:val="000000"/>
          <w:shd w:val="clear" w:color="auto" w:fill="FFFFFF"/>
        </w:rPr>
        <w:t xml:space="preserve"> cápsula de CO2</w:t>
      </w:r>
      <w:r w:rsidRPr="00E8022D">
        <w:rPr>
          <w:rFonts w:ascii="Tahoma" w:hAnsi="Tahoma" w:cs="Tahoma"/>
          <w:color w:val="000000"/>
          <w:shd w:val="clear" w:color="auto" w:fill="FFFFFF"/>
        </w:rPr>
        <w:t>, deve ser realizada com o equipamento em</w:t>
      </w:r>
      <w:r w:rsidRPr="00E8022D">
        <w:rPr>
          <w:rFonts w:ascii="Tahoma" w:hAnsi="Tahoma" w:cs="Tahoma"/>
          <w:b/>
          <w:bCs/>
          <w:color w:val="000000"/>
          <w:shd w:val="clear" w:color="auto" w:fill="FFFFFF"/>
        </w:rPr>
        <w:t xml:space="preserve"> modo "S"</w:t>
      </w:r>
      <w:r w:rsidRPr="00E8022D">
        <w:rPr>
          <w:rFonts w:ascii="Tahoma" w:hAnsi="Tahoma" w:cs="Tahoma"/>
          <w:color w:val="000000"/>
          <w:shd w:val="clear" w:color="auto" w:fill="FFFFFF"/>
        </w:rPr>
        <w:t xml:space="preserve">! Retire o </w:t>
      </w:r>
      <w:proofErr w:type="spellStart"/>
      <w:r w:rsidRPr="00E8022D">
        <w:rPr>
          <w:rFonts w:ascii="Tahoma" w:hAnsi="Tahoma" w:cs="Tahoma"/>
          <w:color w:val="000000"/>
          <w:shd w:val="clear" w:color="auto" w:fill="FFFFFF"/>
        </w:rPr>
        <w:t>Mag</w:t>
      </w:r>
      <w:proofErr w:type="spellEnd"/>
      <w:r w:rsidRPr="00E8022D">
        <w:rPr>
          <w:rFonts w:ascii="Tahoma" w:hAnsi="Tahoma" w:cs="Tahoma"/>
          <w:color w:val="000000"/>
          <w:shd w:val="clear" w:color="auto" w:fill="FFFFFF"/>
        </w:rPr>
        <w:t xml:space="preserve">, desparafuse o fundo do </w:t>
      </w:r>
      <w:proofErr w:type="spellStart"/>
      <w:r w:rsidRPr="00E8022D">
        <w:rPr>
          <w:rFonts w:ascii="Tahoma" w:hAnsi="Tahoma" w:cs="Tahoma"/>
          <w:color w:val="000000"/>
          <w:shd w:val="clear" w:color="auto" w:fill="FFFFFF"/>
        </w:rPr>
        <w:t>Mag</w:t>
      </w:r>
      <w:proofErr w:type="spellEnd"/>
      <w:r w:rsidRPr="00E8022D">
        <w:rPr>
          <w:rFonts w:ascii="Tahoma" w:hAnsi="Tahoma" w:cs="Tahoma"/>
          <w:color w:val="000000"/>
          <w:shd w:val="clear" w:color="auto" w:fill="FFFFFF"/>
        </w:rPr>
        <w:t xml:space="preserve"> com a Chave Allen, insira a cápsula de CO2 e novamente parafuse. </w:t>
      </w:r>
    </w:p>
    <w:p w:rsidR="009801D4" w:rsidRPr="00E8022D" w:rsidRDefault="009801D4" w:rsidP="00247DFE">
      <w:pPr>
        <w:pStyle w:val="SemEspaamento"/>
        <w:rPr>
          <w:rFonts w:ascii="Roboto" w:hAnsi="Roboto"/>
        </w:rPr>
      </w:pPr>
    </w:p>
    <w:p w:rsidR="009801D4" w:rsidRPr="00E8022D" w:rsidRDefault="009801D4" w:rsidP="00247DFE">
      <w:pPr>
        <w:pStyle w:val="SemEspaamento"/>
        <w:rPr>
          <w:rFonts w:ascii="Roboto" w:hAnsi="Roboto"/>
        </w:rPr>
      </w:pPr>
      <w:r w:rsidRPr="00E8022D">
        <w:rPr>
          <w:rFonts w:ascii="Tahoma" w:hAnsi="Tahoma" w:cs="Tahoma"/>
          <w:b/>
          <w:bCs/>
          <w:color w:val="000000"/>
          <w:shd w:val="clear" w:color="auto" w:fill="FFFFFF"/>
        </w:rPr>
        <w:t xml:space="preserve">Atenção! </w:t>
      </w:r>
      <w:r w:rsidRPr="00E8022D">
        <w:rPr>
          <w:rFonts w:ascii="Tahoma" w:hAnsi="Tahoma" w:cs="Tahoma"/>
          <w:color w:val="000000"/>
          <w:shd w:val="clear" w:color="auto" w:fill="FFFFFF"/>
        </w:rPr>
        <w:t xml:space="preserve">Se a Pistola não for ser utilizada por um longo período de tempo, recomenda-se que a cápsula de CO2 seja retirada, evitando danos ao equipamento. </w:t>
      </w:r>
    </w:p>
    <w:p w:rsidR="009801D4" w:rsidRPr="00E8022D" w:rsidRDefault="009801D4" w:rsidP="00247DFE">
      <w:pPr>
        <w:pStyle w:val="SemEspaamento"/>
        <w:rPr>
          <w:rFonts w:ascii="Roboto" w:hAnsi="Roboto"/>
        </w:rPr>
      </w:pPr>
      <w:r w:rsidRPr="00E8022D">
        <w:rPr>
          <w:rFonts w:ascii="Tahoma" w:hAnsi="Tahoma" w:cs="Tahoma"/>
          <w:color w:val="000000"/>
          <w:shd w:val="clear" w:color="auto" w:fill="FFFFFF"/>
        </w:rPr>
        <w:t xml:space="preserve">A </w:t>
      </w:r>
      <w:r w:rsidRPr="00E8022D">
        <w:rPr>
          <w:rFonts w:ascii="Tahoma" w:hAnsi="Tahoma" w:cs="Tahoma"/>
          <w:b/>
          <w:bCs/>
          <w:color w:val="000000"/>
          <w:shd w:val="clear" w:color="auto" w:fill="FFFFFF"/>
        </w:rPr>
        <w:t>Case/Maleta Rígida para</w:t>
      </w:r>
      <w:hyperlink r:id="rId15" w:history="1">
        <w:r w:rsidRPr="00E8022D">
          <w:rPr>
            <w:rStyle w:val="Hyperlink"/>
            <w:rFonts w:ascii="Tahoma" w:hAnsi="Tahoma" w:cs="Tahoma"/>
            <w:b/>
            <w:bCs/>
            <w:color w:val="000000"/>
            <w:sz w:val="20"/>
            <w:szCs w:val="20"/>
            <w:u w:val="none"/>
            <w:shd w:val="clear" w:color="auto" w:fill="FFFFFF"/>
          </w:rPr>
          <w:t xml:space="preserve"> </w:t>
        </w:r>
        <w:r w:rsidRPr="00E8022D">
          <w:rPr>
            <w:rStyle w:val="Hyperlink"/>
            <w:rFonts w:ascii="Tahoma" w:hAnsi="Tahoma" w:cs="Tahoma"/>
            <w:b/>
            <w:bCs/>
            <w:color w:val="444444"/>
            <w:sz w:val="20"/>
            <w:szCs w:val="20"/>
            <w:shd w:val="clear" w:color="auto" w:fill="FFFFFF"/>
          </w:rPr>
          <w:t>Pistola</w:t>
        </w:r>
      </w:hyperlink>
      <w:r w:rsidRPr="00E8022D">
        <w:rPr>
          <w:rFonts w:ascii="Tahoma" w:hAnsi="Tahoma" w:cs="Tahoma"/>
          <w:b/>
          <w:bCs/>
          <w:color w:val="000000"/>
          <w:shd w:val="clear" w:color="auto" w:fill="FFFFFF"/>
        </w:rPr>
        <w:t xml:space="preserve"> da VNTR </w:t>
      </w:r>
      <w:r w:rsidRPr="00E8022D">
        <w:rPr>
          <w:rFonts w:ascii="Tahoma" w:hAnsi="Tahoma" w:cs="Tahoma"/>
          <w:color w:val="000000"/>
          <w:shd w:val="clear" w:color="auto" w:fill="FFFFFF"/>
        </w:rPr>
        <w:t xml:space="preserve">é um produto de </w:t>
      </w:r>
      <w:r w:rsidRPr="00E8022D">
        <w:rPr>
          <w:rFonts w:ascii="Tahoma" w:hAnsi="Tahoma" w:cs="Tahoma"/>
          <w:b/>
          <w:bCs/>
          <w:color w:val="000000"/>
          <w:shd w:val="clear" w:color="auto" w:fill="FFFFFF"/>
        </w:rPr>
        <w:t>altíssima qualidade</w:t>
      </w:r>
      <w:r w:rsidRPr="00E8022D">
        <w:rPr>
          <w:rFonts w:ascii="Tahoma" w:hAnsi="Tahoma" w:cs="Tahoma"/>
          <w:color w:val="000000"/>
          <w:shd w:val="clear" w:color="auto" w:fill="FFFFFF"/>
        </w:rPr>
        <w:t xml:space="preserve">, </w:t>
      </w:r>
      <w:r w:rsidRPr="00E8022D">
        <w:rPr>
          <w:rFonts w:ascii="Tahoma" w:hAnsi="Tahoma" w:cs="Tahoma"/>
          <w:b/>
          <w:bCs/>
          <w:color w:val="000000"/>
          <w:shd w:val="clear" w:color="auto" w:fill="FFFFFF"/>
        </w:rPr>
        <w:t>resistência e durabilidade</w:t>
      </w:r>
      <w:r w:rsidRPr="00E8022D">
        <w:rPr>
          <w:rFonts w:ascii="Tahoma" w:hAnsi="Tahoma" w:cs="Tahoma"/>
          <w:color w:val="000000"/>
          <w:shd w:val="clear" w:color="auto" w:fill="FFFFFF"/>
        </w:rPr>
        <w:t xml:space="preserve">. Sua produção é de </w:t>
      </w:r>
      <w:r w:rsidRPr="00E8022D">
        <w:rPr>
          <w:rFonts w:ascii="Tahoma" w:hAnsi="Tahoma" w:cs="Tahoma"/>
          <w:b/>
          <w:bCs/>
          <w:color w:val="000000"/>
          <w:shd w:val="clear" w:color="auto" w:fill="FFFFFF"/>
        </w:rPr>
        <w:t>alto padrão de fabricação</w:t>
      </w:r>
      <w:r w:rsidRPr="00E8022D">
        <w:rPr>
          <w:rFonts w:ascii="Tahoma" w:hAnsi="Tahoma" w:cs="Tahoma"/>
          <w:color w:val="000000"/>
          <w:shd w:val="clear" w:color="auto" w:fill="FFFFFF"/>
        </w:rPr>
        <w:t>, com design pensado no seu conforto, praticidade e usabilidade.</w:t>
      </w:r>
    </w:p>
    <w:p w:rsidR="009801D4" w:rsidRPr="00E8022D" w:rsidRDefault="009801D4" w:rsidP="00247DFE">
      <w:pPr>
        <w:pStyle w:val="SemEspaamento"/>
        <w:rPr>
          <w:rFonts w:ascii="Roboto" w:hAnsi="Roboto"/>
        </w:rPr>
      </w:pPr>
      <w:r w:rsidRPr="00E8022D">
        <w:rPr>
          <w:rFonts w:ascii="Tahoma" w:hAnsi="Tahoma" w:cs="Tahoma"/>
          <w:color w:val="000000"/>
          <w:shd w:val="clear" w:color="auto" w:fill="FFFFFF"/>
        </w:rPr>
        <w:t xml:space="preserve">Toda produzida em </w:t>
      </w:r>
      <w:r w:rsidRPr="00E8022D">
        <w:rPr>
          <w:rFonts w:ascii="Tahoma" w:hAnsi="Tahoma" w:cs="Tahoma"/>
          <w:b/>
          <w:bCs/>
          <w:color w:val="000000"/>
          <w:shd w:val="clear" w:color="auto" w:fill="FFFFFF"/>
        </w:rPr>
        <w:t>polímero de alta densidade</w:t>
      </w:r>
      <w:r w:rsidRPr="00E8022D">
        <w:rPr>
          <w:rFonts w:ascii="Tahoma" w:hAnsi="Tahoma" w:cs="Tahoma"/>
          <w:color w:val="000000"/>
          <w:shd w:val="clear" w:color="auto" w:fill="FFFFFF"/>
        </w:rPr>
        <w:t xml:space="preserve">, essa maleta alia </w:t>
      </w:r>
      <w:r w:rsidRPr="00E8022D">
        <w:rPr>
          <w:rFonts w:ascii="Tahoma" w:hAnsi="Tahoma" w:cs="Tahoma"/>
          <w:b/>
          <w:bCs/>
          <w:color w:val="000000"/>
          <w:shd w:val="clear" w:color="auto" w:fill="FFFFFF"/>
        </w:rPr>
        <w:t>leveza à resistência</w:t>
      </w:r>
      <w:r w:rsidRPr="00E8022D">
        <w:rPr>
          <w:rFonts w:ascii="Tahoma" w:hAnsi="Tahoma" w:cs="Tahoma"/>
          <w:color w:val="000000"/>
          <w:shd w:val="clear" w:color="auto" w:fill="FFFFFF"/>
        </w:rPr>
        <w:t xml:space="preserve">. Ao mesmo tempo em que é fácil de transportar e armazenar, é muito durável, resistente e segura. Esse modelo já conta com um </w:t>
      </w:r>
      <w:r w:rsidRPr="00E8022D">
        <w:rPr>
          <w:rFonts w:ascii="Tahoma" w:hAnsi="Tahoma" w:cs="Tahoma"/>
          <w:b/>
          <w:bCs/>
          <w:color w:val="000000"/>
          <w:shd w:val="clear" w:color="auto" w:fill="FFFFFF"/>
        </w:rPr>
        <w:t>orifício para colocação de cadeado.</w:t>
      </w:r>
    </w:p>
    <w:p w:rsidR="009801D4" w:rsidRPr="00E8022D" w:rsidRDefault="009801D4" w:rsidP="00247DFE">
      <w:pPr>
        <w:pStyle w:val="SemEspaamento"/>
        <w:rPr>
          <w:rFonts w:ascii="Roboto" w:hAnsi="Roboto"/>
        </w:rPr>
      </w:pPr>
      <w:r w:rsidRPr="00E8022D">
        <w:rPr>
          <w:rFonts w:ascii="Tahoma" w:hAnsi="Tahoma" w:cs="Tahoma"/>
          <w:color w:val="000000"/>
          <w:shd w:val="clear" w:color="auto" w:fill="FFFFFF"/>
        </w:rPr>
        <w:t xml:space="preserve">Sua alça de transporte é rígida, no estilo maleta, e proporciona encaixe perfeito da mão com suavidade e segurança. Próximo ao local de colocação do cadeado, a Maleta VNTR para Pistola também conta com duas </w:t>
      </w:r>
      <w:r w:rsidRPr="00E8022D">
        <w:rPr>
          <w:rFonts w:ascii="Tahoma" w:hAnsi="Tahoma" w:cs="Tahoma"/>
          <w:b/>
          <w:bCs/>
          <w:color w:val="000000"/>
          <w:shd w:val="clear" w:color="auto" w:fill="FFFFFF"/>
        </w:rPr>
        <w:t>travas de segurança</w:t>
      </w:r>
      <w:r w:rsidRPr="00E8022D">
        <w:rPr>
          <w:rFonts w:ascii="Tahoma" w:hAnsi="Tahoma" w:cs="Tahoma"/>
          <w:color w:val="000000"/>
          <w:shd w:val="clear" w:color="auto" w:fill="FFFFFF"/>
        </w:rPr>
        <w:t xml:space="preserve">, que podem ser liberadas com facilidade </w:t>
      </w:r>
      <w:proofErr w:type="gramStart"/>
      <w:r w:rsidRPr="00E8022D">
        <w:rPr>
          <w:rFonts w:ascii="Tahoma" w:hAnsi="Tahoma" w:cs="Tahoma"/>
          <w:color w:val="000000"/>
          <w:shd w:val="clear" w:color="auto" w:fill="FFFFFF"/>
        </w:rPr>
        <w:t>pra</w:t>
      </w:r>
      <w:proofErr w:type="gramEnd"/>
      <w:r w:rsidRPr="00E8022D">
        <w:rPr>
          <w:rFonts w:ascii="Tahoma" w:hAnsi="Tahoma" w:cs="Tahoma"/>
          <w:color w:val="000000"/>
          <w:shd w:val="clear" w:color="auto" w:fill="FFFFFF"/>
        </w:rPr>
        <w:t xml:space="preserve"> manuseio interno.</w:t>
      </w:r>
    </w:p>
    <w:p w:rsidR="009801D4" w:rsidRPr="00E8022D" w:rsidRDefault="009801D4" w:rsidP="00247DFE">
      <w:pPr>
        <w:pStyle w:val="SemEspaamento"/>
        <w:rPr>
          <w:rFonts w:ascii="Roboto" w:hAnsi="Roboto"/>
        </w:rPr>
      </w:pPr>
      <w:r w:rsidRPr="00E8022D">
        <w:rPr>
          <w:rFonts w:ascii="Tahoma" w:hAnsi="Tahoma" w:cs="Tahoma"/>
          <w:color w:val="000000"/>
          <w:shd w:val="clear" w:color="auto" w:fill="FFFFFF"/>
        </w:rPr>
        <w:lastRenderedPageBreak/>
        <w:t xml:space="preserve">A parte interior dessa </w:t>
      </w:r>
      <w:proofErr w:type="spellStart"/>
      <w:proofErr w:type="gramStart"/>
      <w:r w:rsidRPr="00E8022D">
        <w:rPr>
          <w:rFonts w:ascii="Tahoma" w:hAnsi="Tahoma" w:cs="Tahoma"/>
          <w:color w:val="000000"/>
          <w:shd w:val="clear" w:color="auto" w:fill="FFFFFF"/>
        </w:rPr>
        <w:t>super</w:t>
      </w:r>
      <w:proofErr w:type="spellEnd"/>
      <w:r w:rsidRPr="00E8022D">
        <w:rPr>
          <w:rFonts w:ascii="Tahoma" w:hAnsi="Tahoma" w:cs="Tahoma"/>
          <w:color w:val="000000"/>
          <w:shd w:val="clear" w:color="auto" w:fill="FFFFFF"/>
        </w:rPr>
        <w:t xml:space="preserve"> Case</w:t>
      </w:r>
      <w:proofErr w:type="gramEnd"/>
      <w:r w:rsidRPr="00E8022D">
        <w:rPr>
          <w:rFonts w:ascii="Tahoma" w:hAnsi="Tahoma" w:cs="Tahoma"/>
          <w:color w:val="000000"/>
          <w:shd w:val="clear" w:color="auto" w:fill="FFFFFF"/>
        </w:rPr>
        <w:t xml:space="preserve"> é toda em </w:t>
      </w:r>
      <w:r w:rsidRPr="00E8022D">
        <w:rPr>
          <w:rFonts w:ascii="Tahoma" w:hAnsi="Tahoma" w:cs="Tahoma"/>
          <w:b/>
          <w:bCs/>
          <w:color w:val="000000"/>
          <w:shd w:val="clear" w:color="auto" w:fill="FFFFFF"/>
        </w:rPr>
        <w:t>espuma de alta densidade</w:t>
      </w:r>
      <w:r w:rsidRPr="00E8022D">
        <w:rPr>
          <w:rFonts w:ascii="Tahoma" w:hAnsi="Tahoma" w:cs="Tahoma"/>
          <w:color w:val="000000"/>
          <w:shd w:val="clear" w:color="auto" w:fill="FFFFFF"/>
        </w:rPr>
        <w:t xml:space="preserve">, em formato casca de ovo, que proporciona total </w:t>
      </w:r>
      <w:r w:rsidRPr="00E8022D">
        <w:rPr>
          <w:rFonts w:ascii="Tahoma" w:hAnsi="Tahoma" w:cs="Tahoma"/>
          <w:b/>
          <w:bCs/>
          <w:color w:val="000000"/>
          <w:shd w:val="clear" w:color="auto" w:fill="FFFFFF"/>
        </w:rPr>
        <w:t>segurança e firmeza</w:t>
      </w:r>
      <w:r w:rsidRPr="00E8022D">
        <w:rPr>
          <w:rFonts w:ascii="Tahoma" w:hAnsi="Tahoma" w:cs="Tahoma"/>
          <w:color w:val="000000"/>
          <w:shd w:val="clear" w:color="auto" w:fill="FFFFFF"/>
        </w:rPr>
        <w:t xml:space="preserve"> para seu equipamento. Esse tipo de revestimento evita que a arma fique solta dentro da maleta ou mesmo risque, proporcionando algum tipo de dano.</w:t>
      </w:r>
    </w:p>
    <w:p w:rsidR="009801D4" w:rsidRPr="00E8022D" w:rsidRDefault="009801D4" w:rsidP="00247DFE">
      <w:pPr>
        <w:pStyle w:val="SemEspaamento"/>
        <w:rPr>
          <w:rFonts w:ascii="Roboto" w:hAnsi="Roboto"/>
        </w:rPr>
      </w:pPr>
    </w:p>
    <w:p w:rsidR="009801D4" w:rsidRPr="00E8022D" w:rsidRDefault="009801D4" w:rsidP="00247DFE">
      <w:pPr>
        <w:pStyle w:val="SemEspaamento"/>
        <w:rPr>
          <w:rFonts w:ascii="Roboto" w:hAnsi="Roboto"/>
        </w:rPr>
      </w:pPr>
      <w:r w:rsidRPr="00E8022D">
        <w:rPr>
          <w:rFonts w:ascii="Tahoma" w:hAnsi="Tahoma" w:cs="Tahoma"/>
          <w:b/>
          <w:bCs/>
          <w:color w:val="000000"/>
          <w:shd w:val="clear" w:color="auto" w:fill="FFFFFF"/>
        </w:rPr>
        <w:t>Informações Técnicas:</w:t>
      </w:r>
    </w:p>
    <w:p w:rsidR="009801D4" w:rsidRPr="00E8022D" w:rsidRDefault="009801D4" w:rsidP="00247DFE">
      <w:pPr>
        <w:pStyle w:val="SemEspaamento"/>
        <w:rPr>
          <w:rFonts w:ascii="Roboto" w:hAnsi="Roboto"/>
        </w:rPr>
      </w:pPr>
      <w:r w:rsidRPr="00E8022D">
        <w:rPr>
          <w:rFonts w:ascii="Tahoma" w:hAnsi="Tahoma" w:cs="Tahoma"/>
          <w:b/>
          <w:bCs/>
          <w:color w:val="000000"/>
          <w:shd w:val="clear" w:color="auto" w:fill="FFFFFF"/>
        </w:rPr>
        <w:t>Pistola:</w:t>
      </w:r>
    </w:p>
    <w:p w:rsidR="009801D4" w:rsidRPr="00E8022D" w:rsidRDefault="009801D4" w:rsidP="00247DFE">
      <w:pPr>
        <w:pStyle w:val="SemEspaamento"/>
        <w:rPr>
          <w:rFonts w:ascii="Roboto" w:hAnsi="Roboto"/>
        </w:rPr>
      </w:pPr>
      <w:r w:rsidRPr="00E8022D">
        <w:rPr>
          <w:rFonts w:ascii="Tahoma" w:hAnsi="Tahoma" w:cs="Tahoma"/>
          <w:color w:val="000000"/>
          <w:shd w:val="clear" w:color="auto" w:fill="FFFFFF"/>
        </w:rPr>
        <w:t xml:space="preserve">Marca: </w:t>
      </w:r>
      <w:proofErr w:type="spellStart"/>
      <w:r w:rsidRPr="00E8022D">
        <w:rPr>
          <w:rFonts w:ascii="Tahoma" w:hAnsi="Tahoma" w:cs="Tahoma"/>
          <w:color w:val="000000"/>
          <w:shd w:val="clear" w:color="auto" w:fill="FFFFFF"/>
        </w:rPr>
        <w:t>Cybergun</w:t>
      </w:r>
      <w:proofErr w:type="spellEnd"/>
    </w:p>
    <w:p w:rsidR="009801D4" w:rsidRPr="00E8022D" w:rsidRDefault="009801D4" w:rsidP="00247DFE">
      <w:pPr>
        <w:pStyle w:val="SemEspaamento"/>
        <w:rPr>
          <w:rFonts w:ascii="Roboto" w:hAnsi="Roboto"/>
        </w:rPr>
      </w:pPr>
      <w:r w:rsidRPr="00E8022D">
        <w:rPr>
          <w:rFonts w:ascii="Tahoma" w:hAnsi="Tahoma" w:cs="Tahoma"/>
          <w:color w:val="000000"/>
          <w:shd w:val="clear" w:color="auto" w:fill="FFFFFF"/>
        </w:rPr>
        <w:t xml:space="preserve">Modelo: </w:t>
      </w:r>
      <w:proofErr w:type="spellStart"/>
      <w:r w:rsidRPr="00E8022D">
        <w:rPr>
          <w:rFonts w:ascii="Tahoma" w:hAnsi="Tahoma" w:cs="Tahoma"/>
          <w:color w:val="000000"/>
          <w:shd w:val="clear" w:color="auto" w:fill="FFFFFF"/>
        </w:rPr>
        <w:t>Colt</w:t>
      </w:r>
      <w:proofErr w:type="spellEnd"/>
      <w:r w:rsidRPr="00E8022D">
        <w:rPr>
          <w:rFonts w:ascii="Tahoma" w:hAnsi="Tahoma" w:cs="Tahoma"/>
          <w:color w:val="000000"/>
          <w:shd w:val="clear" w:color="auto" w:fill="FFFFFF"/>
        </w:rPr>
        <w:t xml:space="preserve"> 1911 </w:t>
      </w:r>
      <w:proofErr w:type="spellStart"/>
      <w:r w:rsidRPr="00E8022D">
        <w:rPr>
          <w:rFonts w:ascii="Tahoma" w:hAnsi="Tahoma" w:cs="Tahoma"/>
          <w:color w:val="000000"/>
          <w:shd w:val="clear" w:color="auto" w:fill="FFFFFF"/>
        </w:rPr>
        <w:t>Rail</w:t>
      </w:r>
      <w:proofErr w:type="spellEnd"/>
      <w:r w:rsidRPr="00E8022D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E8022D">
        <w:rPr>
          <w:rFonts w:ascii="Tahoma" w:hAnsi="Tahoma" w:cs="Tahoma"/>
          <w:color w:val="000000"/>
          <w:shd w:val="clear" w:color="auto" w:fill="FFFFFF"/>
        </w:rPr>
        <w:t>Gun</w:t>
      </w:r>
      <w:proofErr w:type="spellEnd"/>
      <w:r w:rsidRPr="00E8022D">
        <w:rPr>
          <w:rFonts w:ascii="Tahoma" w:hAnsi="Tahoma" w:cs="Tahoma"/>
          <w:color w:val="000000"/>
          <w:shd w:val="clear" w:color="auto" w:fill="FFFFFF"/>
        </w:rPr>
        <w:t xml:space="preserve"> Series</w:t>
      </w:r>
    </w:p>
    <w:p w:rsidR="009801D4" w:rsidRPr="00E8022D" w:rsidRDefault="009801D4" w:rsidP="00247DFE">
      <w:pPr>
        <w:pStyle w:val="SemEspaamento"/>
        <w:rPr>
          <w:rFonts w:ascii="Roboto" w:hAnsi="Roboto"/>
        </w:rPr>
      </w:pPr>
      <w:r w:rsidRPr="00E8022D">
        <w:rPr>
          <w:rFonts w:ascii="Tahoma" w:hAnsi="Tahoma" w:cs="Tahoma"/>
          <w:color w:val="000000"/>
          <w:shd w:val="clear" w:color="auto" w:fill="FFFFFF"/>
        </w:rPr>
        <w:t>Velocidade: 344 FPS (105 m/s)</w:t>
      </w:r>
    </w:p>
    <w:p w:rsidR="009801D4" w:rsidRPr="00E8022D" w:rsidRDefault="009801D4" w:rsidP="00247DFE">
      <w:pPr>
        <w:pStyle w:val="SemEspaamento"/>
        <w:rPr>
          <w:rFonts w:ascii="Roboto" w:hAnsi="Roboto"/>
        </w:rPr>
      </w:pPr>
      <w:r w:rsidRPr="00E8022D">
        <w:rPr>
          <w:rFonts w:ascii="Tahoma" w:hAnsi="Tahoma" w:cs="Tahoma"/>
          <w:color w:val="000000"/>
          <w:shd w:val="clear" w:color="auto" w:fill="FFFFFF"/>
        </w:rPr>
        <w:t xml:space="preserve">Capacidade do </w:t>
      </w:r>
      <w:proofErr w:type="spellStart"/>
      <w:r w:rsidRPr="00E8022D">
        <w:rPr>
          <w:rFonts w:ascii="Tahoma" w:hAnsi="Tahoma" w:cs="Tahoma"/>
          <w:color w:val="000000"/>
          <w:shd w:val="clear" w:color="auto" w:fill="FFFFFF"/>
        </w:rPr>
        <w:t>Mag</w:t>
      </w:r>
      <w:proofErr w:type="spellEnd"/>
      <w:r w:rsidRPr="00E8022D">
        <w:rPr>
          <w:rFonts w:ascii="Tahoma" w:hAnsi="Tahoma" w:cs="Tahoma"/>
          <w:color w:val="000000"/>
          <w:shd w:val="clear" w:color="auto" w:fill="FFFFFF"/>
        </w:rPr>
        <w:t xml:space="preserve">: 17 </w:t>
      </w:r>
      <w:proofErr w:type="spellStart"/>
      <w:r w:rsidRPr="00E8022D">
        <w:rPr>
          <w:rFonts w:ascii="Tahoma" w:hAnsi="Tahoma" w:cs="Tahoma"/>
          <w:color w:val="000000"/>
          <w:shd w:val="clear" w:color="auto" w:fill="FFFFFF"/>
        </w:rPr>
        <w:t>BB's</w:t>
      </w:r>
      <w:proofErr w:type="spellEnd"/>
    </w:p>
    <w:p w:rsidR="009801D4" w:rsidRPr="00E8022D" w:rsidRDefault="009801D4" w:rsidP="00247DFE">
      <w:pPr>
        <w:pStyle w:val="SemEspaamento"/>
        <w:rPr>
          <w:rFonts w:ascii="Roboto" w:hAnsi="Roboto"/>
        </w:rPr>
      </w:pPr>
      <w:r w:rsidRPr="00E8022D">
        <w:rPr>
          <w:rFonts w:ascii="Tahoma" w:hAnsi="Tahoma" w:cs="Tahoma"/>
          <w:color w:val="000000"/>
          <w:shd w:val="clear" w:color="auto" w:fill="FFFFFF"/>
        </w:rPr>
        <w:t>Energia: 1,1J</w:t>
      </w:r>
    </w:p>
    <w:p w:rsidR="009801D4" w:rsidRPr="00E8022D" w:rsidRDefault="009801D4" w:rsidP="00247DFE">
      <w:pPr>
        <w:pStyle w:val="SemEspaamento"/>
        <w:rPr>
          <w:rFonts w:ascii="Roboto" w:hAnsi="Roboto"/>
        </w:rPr>
      </w:pPr>
      <w:r w:rsidRPr="00E8022D">
        <w:rPr>
          <w:rFonts w:ascii="Tahoma" w:hAnsi="Tahoma" w:cs="Tahoma"/>
          <w:color w:val="000000"/>
          <w:shd w:val="clear" w:color="auto" w:fill="FFFFFF"/>
        </w:rPr>
        <w:t>Alcance: 50 Metros</w:t>
      </w:r>
    </w:p>
    <w:p w:rsidR="009801D4" w:rsidRPr="00E8022D" w:rsidRDefault="009801D4" w:rsidP="00247DFE">
      <w:pPr>
        <w:pStyle w:val="SemEspaamento"/>
        <w:rPr>
          <w:rFonts w:ascii="Roboto" w:hAnsi="Roboto"/>
        </w:rPr>
      </w:pPr>
      <w:r w:rsidRPr="00E8022D">
        <w:rPr>
          <w:rFonts w:ascii="Tahoma" w:hAnsi="Tahoma" w:cs="Tahoma"/>
          <w:color w:val="000000"/>
          <w:shd w:val="clear" w:color="auto" w:fill="FFFFFF"/>
        </w:rPr>
        <w:t>Funcionamento: CO2 12g</w:t>
      </w:r>
    </w:p>
    <w:p w:rsidR="009801D4" w:rsidRPr="00E8022D" w:rsidRDefault="009801D4" w:rsidP="00247DFE">
      <w:pPr>
        <w:pStyle w:val="SemEspaamento"/>
        <w:rPr>
          <w:rFonts w:ascii="Roboto" w:hAnsi="Roboto"/>
        </w:rPr>
      </w:pPr>
      <w:r w:rsidRPr="00E8022D">
        <w:rPr>
          <w:rFonts w:ascii="Tahoma" w:hAnsi="Tahoma" w:cs="Tahoma"/>
          <w:color w:val="000000"/>
          <w:shd w:val="clear" w:color="auto" w:fill="FFFFFF"/>
        </w:rPr>
        <w:t xml:space="preserve">Modo de Disparo: </w:t>
      </w:r>
      <w:proofErr w:type="spellStart"/>
      <w:r w:rsidRPr="00E8022D">
        <w:rPr>
          <w:rFonts w:ascii="Tahoma" w:hAnsi="Tahoma" w:cs="Tahoma"/>
          <w:color w:val="000000"/>
          <w:shd w:val="clear" w:color="auto" w:fill="FFFFFF"/>
        </w:rPr>
        <w:t>Semi</w:t>
      </w:r>
      <w:proofErr w:type="spellEnd"/>
    </w:p>
    <w:p w:rsidR="009801D4" w:rsidRPr="00E8022D" w:rsidRDefault="009801D4" w:rsidP="00247DFE">
      <w:pPr>
        <w:pStyle w:val="SemEspaamento"/>
        <w:rPr>
          <w:rFonts w:ascii="Roboto" w:hAnsi="Roboto"/>
        </w:rPr>
      </w:pPr>
      <w:r w:rsidRPr="00E8022D">
        <w:rPr>
          <w:rFonts w:ascii="Tahoma" w:hAnsi="Tahoma" w:cs="Tahoma"/>
          <w:color w:val="000000"/>
          <w:shd w:val="clear" w:color="auto" w:fill="FFFFFF"/>
        </w:rPr>
        <w:t xml:space="preserve">Munição: </w:t>
      </w:r>
      <w:proofErr w:type="spellStart"/>
      <w:r w:rsidRPr="00E8022D">
        <w:rPr>
          <w:rFonts w:ascii="Tahoma" w:hAnsi="Tahoma" w:cs="Tahoma"/>
          <w:color w:val="000000"/>
          <w:shd w:val="clear" w:color="auto" w:fill="FFFFFF"/>
        </w:rPr>
        <w:t>BB's</w:t>
      </w:r>
      <w:proofErr w:type="spellEnd"/>
    </w:p>
    <w:p w:rsidR="009801D4" w:rsidRPr="00E8022D" w:rsidRDefault="009801D4" w:rsidP="00247DFE">
      <w:pPr>
        <w:pStyle w:val="SemEspaamento"/>
        <w:rPr>
          <w:rFonts w:ascii="Roboto" w:hAnsi="Roboto"/>
        </w:rPr>
      </w:pPr>
      <w:r w:rsidRPr="00E8022D">
        <w:rPr>
          <w:rFonts w:ascii="Tahoma" w:hAnsi="Tahoma" w:cs="Tahoma"/>
          <w:color w:val="000000"/>
          <w:shd w:val="clear" w:color="auto" w:fill="FFFFFF"/>
        </w:rPr>
        <w:t>Trilho Inferior: Sim</w:t>
      </w:r>
    </w:p>
    <w:p w:rsidR="009801D4" w:rsidRPr="00E8022D" w:rsidRDefault="009801D4" w:rsidP="00247DFE">
      <w:pPr>
        <w:pStyle w:val="SemEspaamento"/>
        <w:rPr>
          <w:rFonts w:ascii="Roboto" w:hAnsi="Roboto"/>
        </w:rPr>
      </w:pPr>
      <w:r w:rsidRPr="00E8022D">
        <w:rPr>
          <w:rFonts w:ascii="Tahoma" w:hAnsi="Tahoma" w:cs="Tahoma"/>
          <w:color w:val="000000"/>
          <w:shd w:val="clear" w:color="auto" w:fill="FFFFFF"/>
        </w:rPr>
        <w:t xml:space="preserve">Zarelho </w:t>
      </w:r>
      <w:proofErr w:type="gramStart"/>
      <w:r w:rsidRPr="00E8022D">
        <w:rPr>
          <w:rFonts w:ascii="Tahoma" w:hAnsi="Tahoma" w:cs="Tahoma"/>
          <w:color w:val="000000"/>
          <w:shd w:val="clear" w:color="auto" w:fill="FFFFFF"/>
        </w:rPr>
        <w:t>pra</w:t>
      </w:r>
      <w:proofErr w:type="gramEnd"/>
      <w:r w:rsidRPr="00E8022D">
        <w:rPr>
          <w:rFonts w:ascii="Tahoma" w:hAnsi="Tahoma" w:cs="Tahoma"/>
          <w:color w:val="000000"/>
          <w:shd w:val="clear" w:color="auto" w:fill="FFFFFF"/>
        </w:rPr>
        <w:t xml:space="preserve"> fiel: Sim</w:t>
      </w:r>
    </w:p>
    <w:p w:rsidR="009801D4" w:rsidRPr="00E8022D" w:rsidRDefault="009801D4" w:rsidP="00247DFE">
      <w:pPr>
        <w:pStyle w:val="SemEspaamento"/>
        <w:rPr>
          <w:rFonts w:ascii="Roboto" w:hAnsi="Roboto"/>
        </w:rPr>
      </w:pPr>
      <w:r w:rsidRPr="00E8022D">
        <w:rPr>
          <w:rFonts w:ascii="Tahoma" w:hAnsi="Tahoma" w:cs="Tahoma"/>
          <w:color w:val="000000"/>
          <w:shd w:val="clear" w:color="auto" w:fill="FFFFFF"/>
        </w:rPr>
        <w:t>Trava de Gatilho Manual: Sim</w:t>
      </w:r>
    </w:p>
    <w:p w:rsidR="009801D4" w:rsidRPr="00E8022D" w:rsidRDefault="009801D4" w:rsidP="00247DFE">
      <w:pPr>
        <w:pStyle w:val="SemEspaamento"/>
        <w:rPr>
          <w:rFonts w:ascii="Roboto" w:hAnsi="Roboto"/>
        </w:rPr>
      </w:pPr>
      <w:r w:rsidRPr="00E8022D">
        <w:rPr>
          <w:rFonts w:ascii="Tahoma" w:hAnsi="Tahoma" w:cs="Tahoma"/>
          <w:color w:val="000000"/>
          <w:shd w:val="clear" w:color="auto" w:fill="FFFFFF"/>
        </w:rPr>
        <w:t>Material Corpo: Metal</w:t>
      </w:r>
    </w:p>
    <w:p w:rsidR="009801D4" w:rsidRPr="00E8022D" w:rsidRDefault="009801D4" w:rsidP="00247DFE">
      <w:pPr>
        <w:pStyle w:val="SemEspaamento"/>
        <w:rPr>
          <w:rFonts w:ascii="Roboto" w:hAnsi="Roboto"/>
        </w:rPr>
      </w:pPr>
      <w:r w:rsidRPr="00E8022D">
        <w:rPr>
          <w:rFonts w:ascii="Tahoma" w:hAnsi="Tahoma" w:cs="Tahoma"/>
          <w:color w:val="000000"/>
          <w:shd w:val="clear" w:color="auto" w:fill="FFFFFF"/>
        </w:rPr>
        <w:t>Material Slide: Metal</w:t>
      </w:r>
    </w:p>
    <w:p w:rsidR="009801D4" w:rsidRPr="00E8022D" w:rsidRDefault="009801D4" w:rsidP="00247DFE">
      <w:pPr>
        <w:pStyle w:val="SemEspaamento"/>
        <w:rPr>
          <w:rFonts w:ascii="Roboto" w:hAnsi="Roboto"/>
        </w:rPr>
      </w:pPr>
      <w:r w:rsidRPr="00E8022D">
        <w:rPr>
          <w:rFonts w:ascii="Tahoma" w:hAnsi="Tahoma" w:cs="Tahoma"/>
          <w:color w:val="000000"/>
          <w:shd w:val="clear" w:color="auto" w:fill="FFFFFF"/>
        </w:rPr>
        <w:t xml:space="preserve">Material </w:t>
      </w:r>
      <w:proofErr w:type="spellStart"/>
      <w:r w:rsidRPr="00E8022D">
        <w:rPr>
          <w:rFonts w:ascii="Tahoma" w:hAnsi="Tahoma" w:cs="Tahoma"/>
          <w:color w:val="000000"/>
          <w:shd w:val="clear" w:color="auto" w:fill="FFFFFF"/>
        </w:rPr>
        <w:t>Grip</w:t>
      </w:r>
      <w:proofErr w:type="spellEnd"/>
      <w:r w:rsidRPr="00E8022D">
        <w:rPr>
          <w:rFonts w:ascii="Tahoma" w:hAnsi="Tahoma" w:cs="Tahoma"/>
          <w:color w:val="000000"/>
          <w:shd w:val="clear" w:color="auto" w:fill="FFFFFF"/>
        </w:rPr>
        <w:t>: Polímero</w:t>
      </w:r>
    </w:p>
    <w:p w:rsidR="009801D4" w:rsidRPr="00E8022D" w:rsidRDefault="009801D4" w:rsidP="00247DFE">
      <w:pPr>
        <w:pStyle w:val="SemEspaamento"/>
        <w:rPr>
          <w:rFonts w:ascii="Roboto" w:hAnsi="Roboto"/>
        </w:rPr>
      </w:pPr>
      <w:proofErr w:type="spellStart"/>
      <w:r w:rsidRPr="00E8022D">
        <w:rPr>
          <w:rFonts w:ascii="Tahoma" w:hAnsi="Tahoma" w:cs="Tahoma"/>
          <w:color w:val="000000"/>
          <w:shd w:val="clear" w:color="auto" w:fill="FFFFFF"/>
        </w:rPr>
        <w:t>Blowback</w:t>
      </w:r>
      <w:proofErr w:type="spellEnd"/>
      <w:r w:rsidRPr="00E8022D">
        <w:rPr>
          <w:rFonts w:ascii="Tahoma" w:hAnsi="Tahoma" w:cs="Tahoma"/>
          <w:color w:val="000000"/>
          <w:shd w:val="clear" w:color="auto" w:fill="FFFFFF"/>
        </w:rPr>
        <w:t>: Sim</w:t>
      </w:r>
    </w:p>
    <w:p w:rsidR="009801D4" w:rsidRPr="00E8022D" w:rsidRDefault="009801D4" w:rsidP="00247DFE">
      <w:pPr>
        <w:pStyle w:val="SemEspaamento"/>
        <w:rPr>
          <w:rFonts w:ascii="Roboto" w:hAnsi="Roboto"/>
        </w:rPr>
      </w:pPr>
      <w:r w:rsidRPr="00E8022D">
        <w:rPr>
          <w:rFonts w:ascii="Tahoma" w:hAnsi="Tahoma" w:cs="Tahoma"/>
          <w:color w:val="000000"/>
          <w:shd w:val="clear" w:color="auto" w:fill="FFFFFF"/>
        </w:rPr>
        <w:t>Sistema BAXS: Ajustável</w:t>
      </w:r>
    </w:p>
    <w:p w:rsidR="009801D4" w:rsidRPr="00E8022D" w:rsidRDefault="009801D4" w:rsidP="00247DFE">
      <w:pPr>
        <w:pStyle w:val="SemEspaamento"/>
        <w:rPr>
          <w:rFonts w:ascii="Roboto" w:hAnsi="Roboto"/>
        </w:rPr>
      </w:pPr>
      <w:r w:rsidRPr="00E8022D">
        <w:rPr>
          <w:rFonts w:ascii="Tahoma" w:hAnsi="Tahoma" w:cs="Tahoma"/>
          <w:color w:val="000000"/>
          <w:shd w:val="clear" w:color="auto" w:fill="FFFFFF"/>
        </w:rPr>
        <w:t>Miras: Fixas</w:t>
      </w:r>
    </w:p>
    <w:p w:rsidR="009801D4" w:rsidRPr="00E8022D" w:rsidRDefault="009801D4" w:rsidP="00247DFE">
      <w:pPr>
        <w:pStyle w:val="SemEspaamento"/>
        <w:rPr>
          <w:rFonts w:ascii="Roboto" w:hAnsi="Roboto"/>
        </w:rPr>
      </w:pPr>
      <w:r w:rsidRPr="00E8022D">
        <w:rPr>
          <w:rFonts w:ascii="Tahoma" w:hAnsi="Tahoma" w:cs="Tahoma"/>
          <w:color w:val="000000"/>
          <w:shd w:val="clear" w:color="auto" w:fill="FFFFFF"/>
        </w:rPr>
        <w:t>Comprimento: 22cm</w:t>
      </w:r>
    </w:p>
    <w:p w:rsidR="009801D4" w:rsidRPr="00E8022D" w:rsidRDefault="009801D4" w:rsidP="00247DFE">
      <w:pPr>
        <w:pStyle w:val="SemEspaamento"/>
        <w:rPr>
          <w:rFonts w:ascii="Roboto" w:hAnsi="Roboto"/>
        </w:rPr>
      </w:pPr>
      <w:r w:rsidRPr="00E8022D">
        <w:rPr>
          <w:rFonts w:ascii="Tahoma" w:hAnsi="Tahoma" w:cs="Tahoma"/>
          <w:color w:val="000000"/>
          <w:shd w:val="clear" w:color="auto" w:fill="FFFFFF"/>
        </w:rPr>
        <w:t>Peso: 904g</w:t>
      </w:r>
    </w:p>
    <w:p w:rsidR="009801D4" w:rsidRPr="00E8022D" w:rsidRDefault="009801D4" w:rsidP="00247DFE">
      <w:pPr>
        <w:pStyle w:val="SemEspaamento"/>
        <w:rPr>
          <w:rFonts w:ascii="Roboto" w:hAnsi="Roboto"/>
        </w:rPr>
      </w:pPr>
      <w:r w:rsidRPr="00E8022D">
        <w:rPr>
          <w:rFonts w:ascii="Tahoma" w:hAnsi="Tahoma" w:cs="Tahoma"/>
          <w:color w:val="000000"/>
          <w:shd w:val="clear" w:color="auto" w:fill="FFFFFF"/>
        </w:rPr>
        <w:t>Peso bruto: 1kg</w:t>
      </w:r>
    </w:p>
    <w:p w:rsidR="009801D4" w:rsidRPr="00E8022D" w:rsidRDefault="009801D4" w:rsidP="00247DFE">
      <w:pPr>
        <w:pStyle w:val="SemEspaamento"/>
        <w:rPr>
          <w:rFonts w:ascii="Roboto" w:hAnsi="Roboto"/>
        </w:rPr>
      </w:pPr>
      <w:r w:rsidRPr="00E8022D">
        <w:rPr>
          <w:rFonts w:ascii="Tahoma" w:hAnsi="Tahoma" w:cs="Tahoma"/>
          <w:color w:val="000000"/>
          <w:shd w:val="clear" w:color="auto" w:fill="FFFFFF"/>
        </w:rPr>
        <w:t>Tam. Bruto: 25cm x 15cm x 5cm</w:t>
      </w:r>
    </w:p>
    <w:p w:rsidR="009801D4" w:rsidRPr="00E8022D" w:rsidRDefault="009801D4" w:rsidP="00247DFE">
      <w:pPr>
        <w:pStyle w:val="SemEspaamento"/>
        <w:rPr>
          <w:rFonts w:ascii="Roboto" w:hAnsi="Roboto"/>
        </w:rPr>
      </w:pPr>
      <w:r w:rsidRPr="00E8022D">
        <w:rPr>
          <w:rFonts w:ascii="Tahoma" w:hAnsi="Tahoma" w:cs="Tahoma"/>
          <w:b/>
          <w:bCs/>
          <w:color w:val="000000"/>
          <w:shd w:val="clear" w:color="auto" w:fill="FFFFFF"/>
        </w:rPr>
        <w:t>Maleta:</w:t>
      </w:r>
    </w:p>
    <w:p w:rsidR="009801D4" w:rsidRPr="00E8022D" w:rsidRDefault="009801D4" w:rsidP="00247DFE">
      <w:pPr>
        <w:pStyle w:val="SemEspaamento"/>
        <w:rPr>
          <w:rFonts w:ascii="Roboto" w:hAnsi="Roboto"/>
        </w:rPr>
      </w:pPr>
      <w:r w:rsidRPr="00E8022D">
        <w:rPr>
          <w:rFonts w:ascii="Tahoma" w:hAnsi="Tahoma" w:cs="Tahoma"/>
          <w:color w:val="000000"/>
          <w:shd w:val="clear" w:color="auto" w:fill="FFFFFF"/>
        </w:rPr>
        <w:t>Dimensões</w:t>
      </w:r>
      <w:r w:rsidRPr="00E8022D">
        <w:rPr>
          <w:rFonts w:ascii="Tahoma" w:hAnsi="Tahoma" w:cs="Tahoma"/>
          <w:color w:val="000000"/>
          <w:shd w:val="clear" w:color="auto" w:fill="FFFFFF"/>
        </w:rPr>
        <w:br/>
        <w:t>externas (maleta fechada): 28,5cm x 17,5cm x 5,5cm</w:t>
      </w:r>
    </w:p>
    <w:p w:rsidR="009801D4" w:rsidRPr="00E8022D" w:rsidRDefault="009801D4" w:rsidP="00247DFE">
      <w:pPr>
        <w:pStyle w:val="SemEspaamento"/>
        <w:rPr>
          <w:rFonts w:ascii="Roboto" w:hAnsi="Roboto"/>
        </w:rPr>
      </w:pPr>
      <w:r w:rsidRPr="00E8022D">
        <w:rPr>
          <w:rFonts w:ascii="Tahoma" w:hAnsi="Tahoma" w:cs="Tahoma"/>
          <w:color w:val="000000"/>
          <w:shd w:val="clear" w:color="auto" w:fill="FFFFFF"/>
        </w:rPr>
        <w:t>Dimensões</w:t>
      </w:r>
      <w:r w:rsidRPr="00E8022D">
        <w:rPr>
          <w:rFonts w:ascii="Tahoma" w:hAnsi="Tahoma" w:cs="Tahoma"/>
          <w:color w:val="000000"/>
          <w:shd w:val="clear" w:color="auto" w:fill="FFFFFF"/>
        </w:rPr>
        <w:br/>
        <w:t>internas: 28cm x 17cm x 2cm</w:t>
      </w:r>
    </w:p>
    <w:p w:rsidR="009801D4" w:rsidRPr="00E8022D" w:rsidRDefault="009801D4" w:rsidP="00247DFE">
      <w:pPr>
        <w:pStyle w:val="SemEspaamento"/>
        <w:rPr>
          <w:rFonts w:ascii="Roboto" w:hAnsi="Roboto"/>
        </w:rPr>
      </w:pPr>
      <w:r w:rsidRPr="00E8022D">
        <w:rPr>
          <w:rFonts w:ascii="Tahoma" w:hAnsi="Tahoma" w:cs="Tahoma"/>
          <w:color w:val="000000"/>
          <w:shd w:val="clear" w:color="auto" w:fill="FFFFFF"/>
        </w:rPr>
        <w:t>Peso: 310g</w:t>
      </w:r>
    </w:p>
    <w:p w:rsidR="009801D4" w:rsidRPr="00E8022D" w:rsidRDefault="009801D4" w:rsidP="00247DFE">
      <w:pPr>
        <w:pStyle w:val="SemEspaamento"/>
        <w:rPr>
          <w:rFonts w:ascii="Roboto" w:hAnsi="Roboto"/>
        </w:rPr>
      </w:pPr>
      <w:r w:rsidRPr="00E8022D">
        <w:rPr>
          <w:rFonts w:ascii="Tahoma" w:hAnsi="Tahoma" w:cs="Tahoma"/>
          <w:color w:val="000000"/>
          <w:shd w:val="clear" w:color="auto" w:fill="FFFFFF"/>
        </w:rPr>
        <w:t>Cor: Preta</w:t>
      </w:r>
    </w:p>
    <w:p w:rsidR="009801D4" w:rsidRPr="00E8022D" w:rsidRDefault="009801D4" w:rsidP="00247DFE">
      <w:pPr>
        <w:pStyle w:val="SemEspaamento"/>
        <w:rPr>
          <w:rFonts w:ascii="Roboto" w:hAnsi="Roboto"/>
        </w:rPr>
      </w:pPr>
      <w:r w:rsidRPr="00E8022D">
        <w:rPr>
          <w:rFonts w:ascii="Tahoma" w:hAnsi="Tahoma" w:cs="Tahoma"/>
          <w:color w:val="000000"/>
          <w:shd w:val="clear" w:color="auto" w:fill="FFFFFF"/>
        </w:rPr>
        <w:t>Marca: VNTR</w:t>
      </w:r>
    </w:p>
    <w:p w:rsidR="009801D4" w:rsidRPr="00E8022D" w:rsidRDefault="009801D4" w:rsidP="00247DFE">
      <w:pPr>
        <w:pStyle w:val="SemEspaamento"/>
        <w:rPr>
          <w:rFonts w:ascii="Roboto" w:hAnsi="Roboto"/>
        </w:rPr>
      </w:pPr>
      <w:r w:rsidRPr="00E8022D">
        <w:rPr>
          <w:rFonts w:ascii="Tahoma" w:hAnsi="Tahoma" w:cs="Tahoma"/>
          <w:color w:val="000000"/>
          <w:shd w:val="clear" w:color="auto" w:fill="FFFFFF"/>
        </w:rPr>
        <w:t>Compatível com</w:t>
      </w:r>
      <w:r w:rsidRPr="00E8022D">
        <w:rPr>
          <w:rFonts w:ascii="Tahoma" w:hAnsi="Tahoma" w:cs="Tahoma"/>
          <w:color w:val="000000"/>
          <w:shd w:val="clear" w:color="auto" w:fill="FFFFFF"/>
        </w:rPr>
        <w:br/>
        <w:t>a maioria das Pistolas de tamanho padrão.</w:t>
      </w:r>
    </w:p>
    <w:p w:rsidR="009801D4" w:rsidRPr="00E8022D" w:rsidRDefault="009801D4" w:rsidP="00247DFE">
      <w:pPr>
        <w:pStyle w:val="SemEspaamento"/>
        <w:rPr>
          <w:rFonts w:ascii="Roboto" w:hAnsi="Roboto"/>
          <w:lang w:val="en-US"/>
        </w:rPr>
      </w:pPr>
      <w:proofErr w:type="spellStart"/>
      <w:r w:rsidRPr="00E8022D">
        <w:rPr>
          <w:rFonts w:ascii="Tahoma" w:hAnsi="Tahoma" w:cs="Tahoma"/>
          <w:b/>
          <w:bCs/>
          <w:color w:val="000000"/>
          <w:shd w:val="clear" w:color="auto" w:fill="FFFFFF"/>
          <w:lang w:val="en-US"/>
        </w:rPr>
        <w:t>Itens</w:t>
      </w:r>
      <w:proofErr w:type="spellEnd"/>
      <w:r w:rsidRPr="00E8022D">
        <w:rPr>
          <w:rFonts w:ascii="Tahoma" w:hAnsi="Tahoma" w:cs="Tahoma"/>
          <w:b/>
          <w:bCs/>
          <w:color w:val="000000"/>
          <w:shd w:val="clear" w:color="auto" w:fill="FFFFFF"/>
          <w:lang w:val="en-US"/>
        </w:rPr>
        <w:t xml:space="preserve"> </w:t>
      </w:r>
      <w:proofErr w:type="spellStart"/>
      <w:r w:rsidRPr="00E8022D">
        <w:rPr>
          <w:rFonts w:ascii="Tahoma" w:hAnsi="Tahoma" w:cs="Tahoma"/>
          <w:b/>
          <w:bCs/>
          <w:color w:val="000000"/>
          <w:shd w:val="clear" w:color="auto" w:fill="FFFFFF"/>
          <w:lang w:val="en-US"/>
        </w:rPr>
        <w:t>Inclusos</w:t>
      </w:r>
      <w:proofErr w:type="spellEnd"/>
      <w:r w:rsidRPr="00E8022D">
        <w:rPr>
          <w:rFonts w:ascii="Tahoma" w:hAnsi="Tahoma" w:cs="Tahoma"/>
          <w:b/>
          <w:bCs/>
          <w:color w:val="000000"/>
          <w:shd w:val="clear" w:color="auto" w:fill="FFFFFF"/>
          <w:lang w:val="en-US"/>
        </w:rPr>
        <w:t>:</w:t>
      </w:r>
    </w:p>
    <w:p w:rsidR="009801D4" w:rsidRPr="00E8022D" w:rsidRDefault="009801D4" w:rsidP="00247DFE">
      <w:pPr>
        <w:pStyle w:val="SemEspaamento"/>
        <w:rPr>
          <w:rFonts w:ascii="Roboto" w:hAnsi="Roboto"/>
          <w:lang w:val="en-US"/>
        </w:rPr>
      </w:pPr>
      <w:r w:rsidRPr="00E8022D">
        <w:rPr>
          <w:rFonts w:ascii="Tahoma" w:hAnsi="Tahoma" w:cs="Tahoma"/>
          <w:color w:val="000000"/>
          <w:shd w:val="clear" w:color="auto" w:fill="FFFFFF"/>
          <w:lang w:val="en-US"/>
        </w:rPr>
        <w:t xml:space="preserve">1x </w:t>
      </w:r>
      <w:proofErr w:type="spellStart"/>
      <w:r w:rsidRPr="00E8022D">
        <w:rPr>
          <w:rFonts w:ascii="Tahoma" w:hAnsi="Tahoma" w:cs="Tahoma"/>
          <w:color w:val="000000"/>
          <w:shd w:val="clear" w:color="auto" w:fill="FFFFFF"/>
          <w:lang w:val="en-US"/>
        </w:rPr>
        <w:t>Pistola</w:t>
      </w:r>
      <w:proofErr w:type="spellEnd"/>
      <w:r w:rsidRPr="00E8022D">
        <w:rPr>
          <w:rFonts w:ascii="Tahoma" w:hAnsi="Tahoma" w:cs="Tahoma"/>
          <w:color w:val="000000"/>
          <w:shd w:val="clear" w:color="auto" w:fill="FFFFFF"/>
          <w:lang w:val="en-US"/>
        </w:rPr>
        <w:t xml:space="preserve"> de Airsoft a </w:t>
      </w:r>
      <w:proofErr w:type="spellStart"/>
      <w:r w:rsidRPr="00E8022D">
        <w:rPr>
          <w:rFonts w:ascii="Tahoma" w:hAnsi="Tahoma" w:cs="Tahoma"/>
          <w:color w:val="000000"/>
          <w:shd w:val="clear" w:color="auto" w:fill="FFFFFF"/>
          <w:lang w:val="en-US"/>
        </w:rPr>
        <w:t>Gás</w:t>
      </w:r>
      <w:proofErr w:type="spellEnd"/>
      <w:r w:rsidRPr="00E8022D">
        <w:rPr>
          <w:rFonts w:ascii="Tahoma" w:hAnsi="Tahoma" w:cs="Tahoma"/>
          <w:color w:val="000000"/>
          <w:shd w:val="clear" w:color="auto" w:fill="FFFFFF"/>
          <w:lang w:val="en-US"/>
        </w:rPr>
        <w:t xml:space="preserve"> GBB CO2 Colt 1911 Blackened Blowback Full Metal</w:t>
      </w:r>
    </w:p>
    <w:p w:rsidR="009801D4" w:rsidRPr="00E8022D" w:rsidRDefault="009801D4" w:rsidP="00247DFE">
      <w:pPr>
        <w:pStyle w:val="SemEspaamento"/>
        <w:rPr>
          <w:rFonts w:ascii="Roboto" w:hAnsi="Roboto"/>
        </w:rPr>
      </w:pPr>
      <w:r w:rsidRPr="00E8022D">
        <w:rPr>
          <w:rFonts w:ascii="Tahoma" w:hAnsi="Tahoma" w:cs="Tahoma"/>
          <w:color w:val="000000"/>
          <w:shd w:val="clear" w:color="auto" w:fill="FFFFFF"/>
        </w:rPr>
        <w:t xml:space="preserve">1x Magazine c/ capacidade para até 17 </w:t>
      </w:r>
      <w:proofErr w:type="spellStart"/>
      <w:r w:rsidRPr="00E8022D">
        <w:rPr>
          <w:rFonts w:ascii="Tahoma" w:hAnsi="Tahoma" w:cs="Tahoma"/>
          <w:color w:val="000000"/>
          <w:shd w:val="clear" w:color="auto" w:fill="FFFFFF"/>
        </w:rPr>
        <w:t>BB's</w:t>
      </w:r>
      <w:proofErr w:type="spellEnd"/>
    </w:p>
    <w:p w:rsidR="009801D4" w:rsidRPr="00E8022D" w:rsidRDefault="009801D4" w:rsidP="00247DFE">
      <w:pPr>
        <w:pStyle w:val="SemEspaamento"/>
        <w:rPr>
          <w:rFonts w:ascii="Roboto" w:hAnsi="Roboto"/>
        </w:rPr>
      </w:pPr>
      <w:r w:rsidRPr="00E8022D">
        <w:rPr>
          <w:rFonts w:ascii="Tahoma" w:hAnsi="Tahoma" w:cs="Tahoma"/>
          <w:color w:val="000000"/>
          <w:shd w:val="clear" w:color="auto" w:fill="FFFFFF"/>
        </w:rPr>
        <w:t>1x Chave Allen</w:t>
      </w:r>
    </w:p>
    <w:p w:rsidR="009801D4" w:rsidRPr="00E8022D" w:rsidRDefault="009801D4" w:rsidP="00247DFE">
      <w:pPr>
        <w:pStyle w:val="SemEspaamento"/>
        <w:rPr>
          <w:rFonts w:ascii="Roboto" w:hAnsi="Roboto"/>
        </w:rPr>
      </w:pPr>
      <w:r w:rsidRPr="00E8022D">
        <w:rPr>
          <w:rFonts w:ascii="Tahoma" w:hAnsi="Tahoma" w:cs="Tahoma"/>
          <w:color w:val="000000"/>
          <w:shd w:val="clear" w:color="auto" w:fill="FFFFFF"/>
        </w:rPr>
        <w:t xml:space="preserve">1x </w:t>
      </w:r>
      <w:proofErr w:type="spellStart"/>
      <w:r w:rsidRPr="00E8022D">
        <w:rPr>
          <w:rFonts w:ascii="Tahoma" w:hAnsi="Tahoma" w:cs="Tahoma"/>
          <w:color w:val="000000"/>
          <w:shd w:val="clear" w:color="auto" w:fill="FFFFFF"/>
        </w:rPr>
        <w:t>BB's</w:t>
      </w:r>
      <w:proofErr w:type="spellEnd"/>
      <w:r w:rsidRPr="00E8022D">
        <w:rPr>
          <w:rFonts w:ascii="Tahoma" w:hAnsi="Tahoma" w:cs="Tahoma"/>
          <w:color w:val="000000"/>
          <w:shd w:val="clear" w:color="auto" w:fill="FFFFFF"/>
        </w:rPr>
        <w:t xml:space="preserve"> para teste</w:t>
      </w:r>
    </w:p>
    <w:p w:rsidR="009801D4" w:rsidRPr="00E8022D" w:rsidRDefault="009801D4" w:rsidP="00247DFE">
      <w:pPr>
        <w:pStyle w:val="SemEspaamento"/>
        <w:rPr>
          <w:rFonts w:ascii="Roboto" w:hAnsi="Roboto"/>
        </w:rPr>
      </w:pPr>
      <w:r w:rsidRPr="00E8022D">
        <w:rPr>
          <w:rFonts w:ascii="Tahoma" w:hAnsi="Tahoma" w:cs="Tahoma"/>
          <w:color w:val="000000"/>
          <w:shd w:val="clear" w:color="auto" w:fill="FFFFFF"/>
        </w:rPr>
        <w:t>1x Manual de Instruções</w:t>
      </w:r>
    </w:p>
    <w:p w:rsidR="009801D4" w:rsidRPr="00E8022D" w:rsidRDefault="009801D4" w:rsidP="00247DFE">
      <w:pPr>
        <w:pStyle w:val="SemEspaamento"/>
        <w:rPr>
          <w:rFonts w:ascii="Roboto" w:hAnsi="Roboto"/>
        </w:rPr>
      </w:pPr>
      <w:r w:rsidRPr="00E8022D">
        <w:rPr>
          <w:rFonts w:ascii="Tahoma" w:hAnsi="Tahoma" w:cs="Tahoma"/>
          <w:color w:val="000000"/>
          <w:shd w:val="clear" w:color="auto" w:fill="FFFFFF"/>
        </w:rPr>
        <w:t>1x Maleta</w:t>
      </w:r>
    </w:p>
    <w:p w:rsidR="009801D4" w:rsidRPr="00E8022D" w:rsidRDefault="009801D4" w:rsidP="009801D4">
      <w:pPr>
        <w:spacing w:after="0" w:line="240" w:lineRule="auto"/>
        <w:rPr>
          <w:rFonts w:ascii="Arial" w:hAnsi="Arial" w:cs="Arial"/>
          <w:b/>
          <w:color w:val="444444"/>
          <w:sz w:val="24"/>
          <w:szCs w:val="24"/>
        </w:rPr>
      </w:pPr>
    </w:p>
    <w:p w:rsidR="009801D4" w:rsidRDefault="009801D4" w:rsidP="00DB3B3E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9801D4" w:rsidRDefault="009801D4" w:rsidP="00DB3B3E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9801D4" w:rsidRDefault="009801D4" w:rsidP="00DB3B3E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9801D4" w:rsidRDefault="009801D4" w:rsidP="00DB3B3E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9801D4" w:rsidRDefault="009801D4" w:rsidP="00DB3B3E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9801D4" w:rsidRDefault="009801D4" w:rsidP="00DB3B3E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9801D4" w:rsidRDefault="009801D4" w:rsidP="00DB3B3E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9801D4" w:rsidRDefault="009801D4" w:rsidP="00DB3B3E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9801D4" w:rsidRDefault="009801D4" w:rsidP="00DB3B3E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9801D4" w:rsidRDefault="009801D4" w:rsidP="00DB3B3E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9801D4" w:rsidRDefault="009801D4" w:rsidP="00DB3B3E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9801D4" w:rsidRDefault="009801D4" w:rsidP="00DB3B3E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9801D4" w:rsidRDefault="009801D4" w:rsidP="00DB3B3E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9801D4" w:rsidRDefault="009801D4" w:rsidP="00DB3B3E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9801D4" w:rsidRDefault="009801D4" w:rsidP="00FB7A8F">
      <w:pPr>
        <w:pStyle w:val="SemEspaamento"/>
        <w:rPr>
          <w:b/>
          <w:sz w:val="24"/>
          <w:szCs w:val="24"/>
          <w:lang w:eastAsia="pt-BR"/>
        </w:rPr>
      </w:pPr>
    </w:p>
    <w:p w:rsidR="009801D4" w:rsidRDefault="00FB7A8F" w:rsidP="00DB3B3E">
      <w:pPr>
        <w:pStyle w:val="SemEspaamento"/>
        <w:jc w:val="center"/>
        <w:rPr>
          <w:b/>
          <w:sz w:val="24"/>
          <w:szCs w:val="24"/>
          <w:lang w:eastAsia="pt-BR"/>
        </w:rPr>
      </w:pPr>
      <w:r>
        <w:rPr>
          <w:b/>
          <w:sz w:val="24"/>
          <w:szCs w:val="24"/>
          <w:lang w:eastAsia="pt-BR"/>
        </w:rPr>
        <w:t xml:space="preserve">PISTOLA </w:t>
      </w:r>
      <w:r w:rsidR="009801D4">
        <w:rPr>
          <w:b/>
          <w:sz w:val="24"/>
          <w:szCs w:val="24"/>
          <w:lang w:eastAsia="pt-BR"/>
        </w:rPr>
        <w:t>GBB</w:t>
      </w:r>
    </w:p>
    <w:p w:rsidR="009801D4" w:rsidRDefault="009801D4" w:rsidP="009801D4">
      <w:pPr>
        <w:spacing w:after="0" w:line="240" w:lineRule="auto"/>
        <w:rPr>
          <w:rFonts w:ascii="Arial" w:hAnsi="Arial" w:cs="Arial"/>
          <w:color w:val="444444"/>
          <w:sz w:val="20"/>
          <w:szCs w:val="20"/>
        </w:rPr>
      </w:pPr>
    </w:p>
    <w:p w:rsidR="009801D4" w:rsidRDefault="009801D4" w:rsidP="009801D4">
      <w:pPr>
        <w:pStyle w:val="Ttulo1"/>
        <w:spacing w:before="0" w:beforeAutospacing="0" w:after="0" w:afterAutospacing="0" w:line="336" w:lineRule="atLeast"/>
        <w:rPr>
          <w:rFonts w:ascii="Open Sans" w:hAnsi="Open Sans"/>
          <w:caps/>
          <w:color w:val="444444"/>
          <w:sz w:val="20"/>
          <w:szCs w:val="20"/>
        </w:rPr>
      </w:pPr>
      <w:r w:rsidRPr="00E8022D">
        <w:rPr>
          <w:rFonts w:ascii="Open Sans" w:hAnsi="Open Sans"/>
          <w:caps/>
          <w:noProof/>
          <w:color w:val="444444"/>
          <w:sz w:val="20"/>
          <w:szCs w:val="20"/>
        </w:rPr>
        <w:drawing>
          <wp:inline distT="0" distB="0" distL="0" distR="0" wp14:anchorId="571B9D9E" wp14:editId="597A9B1A">
            <wp:extent cx="423428" cy="381000"/>
            <wp:effectExtent l="0" t="0" r="0" b="0"/>
            <wp:docPr id="26" name="Imagem 26" descr="C:\Users\cg1900811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g1900811\Desktop\1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03" cy="388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1D4" w:rsidRPr="00E8022D" w:rsidRDefault="009801D4" w:rsidP="00247DFE">
      <w:pPr>
        <w:pStyle w:val="SemEspaamento"/>
        <w:rPr>
          <w:rFonts w:ascii="Arial" w:hAnsi="Arial" w:cs="Arial"/>
        </w:rPr>
      </w:pPr>
      <w:r w:rsidRPr="00E8022D">
        <w:t>PISTOLA DE AIRSOFT A GÁS GBB GREEN GAS R17 BLACK C/ BLOWBACK</w:t>
      </w:r>
    </w:p>
    <w:p w:rsidR="009801D4" w:rsidRDefault="009801D4" w:rsidP="00247DFE">
      <w:pPr>
        <w:pStyle w:val="SemEspaamento"/>
      </w:pPr>
      <w:r w:rsidRPr="00247DFE">
        <w:t xml:space="preserve">A Pistola de </w:t>
      </w:r>
      <w:proofErr w:type="spellStart"/>
      <w:r w:rsidRPr="00247DFE">
        <w:t>Airsoft</w:t>
      </w:r>
      <w:proofErr w:type="spellEnd"/>
      <w:r w:rsidRPr="00247DFE">
        <w:t xml:space="preserve"> a Gás GBB Green </w:t>
      </w:r>
      <w:proofErr w:type="spellStart"/>
      <w:r w:rsidRPr="00247DFE">
        <w:t>Gas</w:t>
      </w:r>
      <w:proofErr w:type="spellEnd"/>
      <w:r w:rsidRPr="00247DFE">
        <w:t xml:space="preserve"> R17 Black, é ideal para atiradores que desejam um desempenho incrível aliado a um ótimo custo-benefício. De excelente qualidade, este é um modelo com trava de </w:t>
      </w:r>
      <w:hyperlink r:id="rId17" w:anchor="LongDescription" w:history="1">
        <w:r w:rsidRPr="00247DFE">
          <w:t>Saiba mais sobre este produto</w:t>
        </w:r>
      </w:hyperlink>
    </w:p>
    <w:p w:rsidR="00247DFE" w:rsidRPr="00247DFE" w:rsidRDefault="00247DFE" w:rsidP="00247DFE">
      <w:pPr>
        <w:pStyle w:val="SemEspaamento"/>
      </w:pPr>
    </w:p>
    <w:p w:rsidR="009801D4" w:rsidRPr="00E8022D" w:rsidRDefault="009801D4" w:rsidP="00247DFE">
      <w:pPr>
        <w:pStyle w:val="SemEspaamento"/>
        <w:rPr>
          <w:rFonts w:ascii="Roboto" w:eastAsia="Times New Roman" w:hAnsi="Roboto" w:cs="Times New Roman"/>
          <w:lang w:eastAsia="pt-BR"/>
        </w:rPr>
      </w:pPr>
      <w:r w:rsidRPr="00E8022D">
        <w:rPr>
          <w:rFonts w:ascii="Roboto" w:eastAsia="Times New Roman" w:hAnsi="Roboto" w:cs="Times New Roman"/>
          <w:color w:val="B0B0B0"/>
          <w:lang w:eastAsia="pt-BR"/>
        </w:rPr>
        <w:t>R$ 1.320,0</w:t>
      </w:r>
      <w:del w:id="4" w:author="Unknown">
        <w:r w:rsidRPr="00E8022D">
          <w:rPr>
            <w:rFonts w:ascii="Roboto" w:eastAsia="Times New Roman" w:hAnsi="Roboto" w:cs="Times New Roman"/>
            <w:color w:val="B0B0B0"/>
            <w:lang w:eastAsia="pt-BR"/>
          </w:rPr>
          <w:delText>0</w:delText>
        </w:r>
      </w:del>
      <w:r w:rsidRPr="00E8022D">
        <w:rPr>
          <w:rFonts w:ascii="Roboto" w:eastAsia="Times New Roman" w:hAnsi="Roboto" w:cs="Times New Roman"/>
          <w:color w:val="ABCB37"/>
          <w:lang w:eastAsia="pt-BR"/>
        </w:rPr>
        <w:t>por R$ 999,00</w:t>
      </w:r>
    </w:p>
    <w:p w:rsidR="009801D4" w:rsidRDefault="009801D4" w:rsidP="00247DFE">
      <w:pPr>
        <w:pStyle w:val="SemEspaamento"/>
        <w:rPr>
          <w:rFonts w:ascii="Roboto" w:eastAsia="Times New Roman" w:hAnsi="Roboto" w:cs="Times New Roman"/>
          <w:lang w:eastAsia="pt-BR"/>
        </w:rPr>
      </w:pPr>
      <w:r w:rsidRPr="00E8022D">
        <w:rPr>
          <w:rFonts w:ascii="Roboto" w:eastAsia="Times New Roman" w:hAnsi="Roboto" w:cs="Times New Roman"/>
          <w:b/>
          <w:bCs/>
          <w:lang w:eastAsia="pt-BR"/>
        </w:rPr>
        <w:t>10X DE</w:t>
      </w:r>
      <w:r w:rsidRPr="00E8022D">
        <w:rPr>
          <w:rFonts w:ascii="Roboto" w:eastAsia="Times New Roman" w:hAnsi="Roboto" w:cs="Times New Roman"/>
          <w:b/>
          <w:bCs/>
          <w:color w:val="ABCB37"/>
          <w:lang w:eastAsia="pt-BR"/>
        </w:rPr>
        <w:t>R$99,90</w:t>
      </w:r>
      <w:r w:rsidRPr="00E8022D">
        <w:rPr>
          <w:rFonts w:ascii="Roboto" w:eastAsia="Times New Roman" w:hAnsi="Roboto" w:cs="Times New Roman"/>
          <w:lang w:eastAsia="pt-BR"/>
        </w:rPr>
        <w:t>ou </w:t>
      </w:r>
      <w:r w:rsidRPr="00E8022D">
        <w:rPr>
          <w:rFonts w:ascii="Roboto" w:eastAsia="Times New Roman" w:hAnsi="Roboto" w:cs="Times New Roman"/>
          <w:b/>
          <w:bCs/>
          <w:color w:val="ABCB37"/>
          <w:lang w:eastAsia="pt-BR"/>
        </w:rPr>
        <w:t>R$ 899,10</w:t>
      </w:r>
      <w:r w:rsidRPr="00E8022D">
        <w:rPr>
          <w:rFonts w:ascii="Roboto" w:eastAsia="Times New Roman" w:hAnsi="Roboto" w:cs="Times New Roman"/>
          <w:lang w:eastAsia="pt-BR"/>
        </w:rPr>
        <w:t> à vista no boleto</w:t>
      </w:r>
    </w:p>
    <w:p w:rsidR="00247DFE" w:rsidRDefault="00247DFE" w:rsidP="00247DFE">
      <w:pPr>
        <w:pStyle w:val="SemEspaamento"/>
        <w:rPr>
          <w:rFonts w:ascii="Roboto" w:eastAsia="Times New Roman" w:hAnsi="Roboto" w:cs="Times New Roman"/>
          <w:lang w:eastAsia="pt-BR"/>
        </w:rPr>
      </w:pPr>
    </w:p>
    <w:p w:rsidR="00247DFE" w:rsidRPr="00E8022D" w:rsidRDefault="00247DFE" w:rsidP="00247DFE">
      <w:pPr>
        <w:pStyle w:val="SemEspaamento"/>
        <w:rPr>
          <w:rFonts w:ascii="Roboto" w:eastAsia="Times New Roman" w:hAnsi="Roboto" w:cs="Times New Roman"/>
          <w:lang w:eastAsia="pt-BR"/>
        </w:rPr>
      </w:pPr>
      <w:r>
        <w:rPr>
          <w:rFonts w:ascii="Roboto" w:eastAsia="Times New Roman" w:hAnsi="Roboto" w:cs="Times New Roman"/>
          <w:lang w:eastAsia="pt-BR"/>
        </w:rPr>
        <w:t xml:space="preserve">Características </w:t>
      </w:r>
    </w:p>
    <w:p w:rsidR="009801D4" w:rsidRPr="00E8022D" w:rsidRDefault="009801D4" w:rsidP="00247DFE">
      <w:pPr>
        <w:pStyle w:val="SemEspaamento"/>
        <w:rPr>
          <w:rFonts w:ascii="Arial" w:hAnsi="Arial" w:cs="Arial"/>
        </w:rPr>
      </w:pPr>
    </w:p>
    <w:p w:rsidR="009801D4" w:rsidRPr="00E8022D" w:rsidRDefault="009801D4" w:rsidP="00247DFE">
      <w:pPr>
        <w:pStyle w:val="SemEspaamento"/>
        <w:rPr>
          <w:rFonts w:ascii="Arial" w:hAnsi="Arial" w:cs="Arial"/>
        </w:rPr>
      </w:pPr>
      <w:r w:rsidRPr="00E8022D">
        <w:rPr>
          <w:rFonts w:ascii="Tahoma" w:hAnsi="Tahoma" w:cs="Tahoma"/>
          <w:u w:val="single"/>
        </w:rPr>
        <w:t xml:space="preserve">Pistola de </w:t>
      </w:r>
      <w:proofErr w:type="spellStart"/>
      <w:r w:rsidRPr="00E8022D">
        <w:rPr>
          <w:rFonts w:ascii="Tahoma" w:hAnsi="Tahoma" w:cs="Tahoma"/>
          <w:u w:val="single"/>
        </w:rPr>
        <w:t>Airsoft</w:t>
      </w:r>
      <w:proofErr w:type="spellEnd"/>
      <w:r w:rsidRPr="00E8022D">
        <w:rPr>
          <w:rFonts w:ascii="Tahoma" w:hAnsi="Tahoma" w:cs="Tahoma"/>
          <w:u w:val="single"/>
        </w:rPr>
        <w:t xml:space="preserve"> a Gás GBB Green </w:t>
      </w:r>
      <w:proofErr w:type="spellStart"/>
      <w:r w:rsidRPr="00E8022D">
        <w:rPr>
          <w:rFonts w:ascii="Tahoma" w:hAnsi="Tahoma" w:cs="Tahoma"/>
          <w:u w:val="single"/>
        </w:rPr>
        <w:t>Gas</w:t>
      </w:r>
      <w:proofErr w:type="spellEnd"/>
      <w:r w:rsidRPr="00E8022D">
        <w:rPr>
          <w:rFonts w:ascii="Tahoma" w:hAnsi="Tahoma" w:cs="Tahoma"/>
          <w:u w:val="single"/>
        </w:rPr>
        <w:t xml:space="preserve"> R17 Black c/ </w:t>
      </w:r>
      <w:proofErr w:type="spellStart"/>
      <w:r w:rsidRPr="00E8022D">
        <w:rPr>
          <w:rFonts w:ascii="Tahoma" w:hAnsi="Tahoma" w:cs="Tahoma"/>
          <w:u w:val="single"/>
        </w:rPr>
        <w:t>Blowback</w:t>
      </w:r>
      <w:proofErr w:type="spellEnd"/>
      <w:r w:rsidRPr="00E8022D">
        <w:rPr>
          <w:rFonts w:ascii="Tahoma" w:hAnsi="Tahoma" w:cs="Tahoma"/>
          <w:u w:val="single"/>
        </w:rPr>
        <w:br/>
      </w:r>
      <w:r w:rsidRPr="00E8022D">
        <w:rPr>
          <w:rFonts w:ascii="Tahoma" w:hAnsi="Tahoma" w:cs="Tahoma"/>
        </w:rPr>
        <w:br/>
        <w:t>A </w:t>
      </w:r>
      <w:proofErr w:type="spellStart"/>
      <w:r w:rsidRPr="00E8022D">
        <w:rPr>
          <w:rFonts w:ascii="Tahoma" w:hAnsi="Tahoma" w:cs="Tahoma"/>
          <w:b/>
          <w:bCs/>
        </w:rPr>
        <w:t>VentureShop</w:t>
      </w:r>
      <w:proofErr w:type="spellEnd"/>
      <w:r w:rsidRPr="00E8022D">
        <w:rPr>
          <w:rFonts w:ascii="Tahoma" w:hAnsi="Tahoma" w:cs="Tahoma"/>
        </w:rPr>
        <w:t> traz mais uma </w:t>
      </w:r>
      <w:r w:rsidRPr="00E8022D">
        <w:rPr>
          <w:rFonts w:ascii="Tahoma" w:hAnsi="Tahoma" w:cs="Tahoma"/>
          <w:b/>
          <w:bCs/>
        </w:rPr>
        <w:t>novidade incrível</w:t>
      </w:r>
      <w:r w:rsidRPr="00E8022D">
        <w:rPr>
          <w:rFonts w:ascii="Tahoma" w:hAnsi="Tahoma" w:cs="Tahoma"/>
        </w:rPr>
        <w:t xml:space="preserve"> para amantes e adeptos do </w:t>
      </w:r>
      <w:proofErr w:type="spellStart"/>
      <w:r w:rsidRPr="00E8022D">
        <w:rPr>
          <w:rFonts w:ascii="Tahoma" w:hAnsi="Tahoma" w:cs="Tahoma"/>
        </w:rPr>
        <w:t>Airsoft</w:t>
      </w:r>
      <w:proofErr w:type="spellEnd"/>
      <w:r w:rsidRPr="00E8022D">
        <w:rPr>
          <w:rFonts w:ascii="Tahoma" w:hAnsi="Tahoma" w:cs="Tahoma"/>
        </w:rPr>
        <w:t>!</w:t>
      </w:r>
      <w:r w:rsidRPr="00E8022D">
        <w:rPr>
          <w:rFonts w:ascii="Tahoma" w:hAnsi="Tahoma" w:cs="Tahoma"/>
        </w:rPr>
        <w:br/>
      </w:r>
      <w:r w:rsidRPr="00E8022D">
        <w:rPr>
          <w:rFonts w:ascii="Tahoma" w:hAnsi="Tahoma" w:cs="Tahoma"/>
        </w:rPr>
        <w:br/>
        <w:t xml:space="preserve">Garantindo alta qualidade, resistência e uma </w:t>
      </w:r>
      <w:proofErr w:type="spellStart"/>
      <w:r w:rsidRPr="00E8022D">
        <w:rPr>
          <w:rFonts w:ascii="Tahoma" w:hAnsi="Tahoma" w:cs="Tahoma"/>
        </w:rPr>
        <w:t>super</w:t>
      </w:r>
      <w:proofErr w:type="spellEnd"/>
      <w:r w:rsidRPr="00E8022D">
        <w:rPr>
          <w:rFonts w:ascii="Tahoma" w:hAnsi="Tahoma" w:cs="Tahoma"/>
        </w:rPr>
        <w:t xml:space="preserve"> durabilidade, a </w:t>
      </w:r>
      <w:r w:rsidRPr="00E8022D">
        <w:rPr>
          <w:rFonts w:ascii="Tahoma" w:hAnsi="Tahoma" w:cs="Tahoma"/>
          <w:b/>
          <w:bCs/>
        </w:rPr>
        <w:t xml:space="preserve">Pistola de </w:t>
      </w:r>
      <w:proofErr w:type="spellStart"/>
      <w:r w:rsidRPr="00E8022D">
        <w:rPr>
          <w:rFonts w:ascii="Tahoma" w:hAnsi="Tahoma" w:cs="Tahoma"/>
          <w:b/>
          <w:bCs/>
        </w:rPr>
        <w:t>Airsoft</w:t>
      </w:r>
      <w:proofErr w:type="spellEnd"/>
      <w:r w:rsidRPr="00E8022D">
        <w:rPr>
          <w:rFonts w:ascii="Tahoma" w:hAnsi="Tahoma" w:cs="Tahoma"/>
          <w:b/>
          <w:bCs/>
        </w:rPr>
        <w:t xml:space="preserve"> a Gás GBB Green </w:t>
      </w:r>
      <w:proofErr w:type="spellStart"/>
      <w:r w:rsidRPr="00E8022D">
        <w:rPr>
          <w:rFonts w:ascii="Tahoma" w:hAnsi="Tahoma" w:cs="Tahoma"/>
          <w:b/>
          <w:bCs/>
        </w:rPr>
        <w:t>Gas</w:t>
      </w:r>
      <w:proofErr w:type="spellEnd"/>
      <w:r w:rsidRPr="00E8022D">
        <w:rPr>
          <w:rFonts w:ascii="Tahoma" w:hAnsi="Tahoma" w:cs="Tahoma"/>
          <w:b/>
          <w:bCs/>
        </w:rPr>
        <w:t> R17 Black</w:t>
      </w:r>
      <w:r w:rsidRPr="00E8022D">
        <w:rPr>
          <w:rFonts w:ascii="Tahoma" w:hAnsi="Tahoma" w:cs="Tahoma"/>
        </w:rPr>
        <w:t>,</w:t>
      </w:r>
      <w:r w:rsidRPr="00E8022D">
        <w:rPr>
          <w:rFonts w:ascii="Tahoma" w:hAnsi="Tahoma" w:cs="Tahoma"/>
        </w:rPr>
        <w:br/>
      </w:r>
      <w:r w:rsidRPr="00E8022D">
        <w:rPr>
          <w:rFonts w:ascii="Tahoma" w:hAnsi="Tahoma" w:cs="Tahoma"/>
        </w:rPr>
        <w:br/>
        <w:t>é indispensável para atiradores que desejam uma arma com </w:t>
      </w:r>
      <w:r w:rsidRPr="00E8022D">
        <w:rPr>
          <w:rFonts w:ascii="Tahoma" w:hAnsi="Tahoma" w:cs="Tahoma"/>
          <w:b/>
          <w:bCs/>
        </w:rPr>
        <w:t>funcionamento a Gás</w:t>
      </w:r>
      <w:r w:rsidRPr="00E8022D">
        <w:rPr>
          <w:rFonts w:ascii="Tahoma" w:hAnsi="Tahoma" w:cs="Tahoma"/>
        </w:rPr>
        <w:t> e ótimo custo-benefício.</w:t>
      </w:r>
      <w:r w:rsidRPr="00E8022D">
        <w:rPr>
          <w:rFonts w:ascii="Tahoma" w:hAnsi="Tahoma" w:cs="Tahoma"/>
        </w:rPr>
        <w:br/>
      </w:r>
      <w:r w:rsidRPr="00E8022D">
        <w:rPr>
          <w:rFonts w:ascii="Tahoma" w:hAnsi="Tahoma" w:cs="Tahoma"/>
        </w:rPr>
        <w:br/>
        <w:t>Com total realismo, este é um modelo com Sistema BLOWBACK</w:t>
      </w:r>
      <w:r w:rsidRPr="00E8022D">
        <w:rPr>
          <w:rFonts w:ascii="Tahoma" w:hAnsi="Tahoma" w:cs="Tahoma"/>
          <w:b/>
          <w:bCs/>
        </w:rPr>
        <w:t>. </w:t>
      </w:r>
      <w:r w:rsidRPr="00E8022D">
        <w:rPr>
          <w:rFonts w:ascii="Tahoma" w:hAnsi="Tahoma" w:cs="Tahoma"/>
        </w:rPr>
        <w:t>Ou seja,</w:t>
      </w:r>
      <w:r w:rsidRPr="00E8022D">
        <w:rPr>
          <w:rFonts w:ascii="Tahoma" w:hAnsi="Tahoma" w:cs="Tahoma"/>
          <w:b/>
          <w:bCs/>
        </w:rPr>
        <w:t> o recuo é semelhante ao de uma pistola de fogo.</w:t>
      </w:r>
      <w:r w:rsidRPr="00E8022D">
        <w:rPr>
          <w:rFonts w:ascii="Tahoma" w:hAnsi="Tahoma" w:cs="Tahoma"/>
          <w:b/>
          <w:bCs/>
        </w:rPr>
        <w:br/>
      </w:r>
      <w:r w:rsidRPr="00E8022D">
        <w:rPr>
          <w:rFonts w:ascii="Tahoma" w:hAnsi="Tahoma" w:cs="Tahoma"/>
          <w:b/>
          <w:bCs/>
        </w:rPr>
        <w:br/>
      </w:r>
      <w:r w:rsidRPr="00E8022D">
        <w:rPr>
          <w:rFonts w:ascii="Tahoma" w:hAnsi="Tahoma" w:cs="Tahoma"/>
        </w:rPr>
        <w:t>De simples manuseio, a R17 conta com um </w:t>
      </w:r>
      <w:r w:rsidRPr="00E8022D">
        <w:rPr>
          <w:rFonts w:ascii="Tahoma" w:hAnsi="Tahoma" w:cs="Tahoma"/>
          <w:b/>
          <w:bCs/>
        </w:rPr>
        <w:t>design ergonômico e slide em metal</w:t>
      </w:r>
      <w:r w:rsidRPr="00E8022D">
        <w:rPr>
          <w:rFonts w:ascii="Tahoma" w:hAnsi="Tahoma" w:cs="Tahoma"/>
        </w:rPr>
        <w:t>, que permite ao atirador uma ótima pegada com um conforto sem igual.</w:t>
      </w:r>
      <w:r w:rsidRPr="00E8022D">
        <w:rPr>
          <w:rFonts w:ascii="Tahoma" w:hAnsi="Tahoma" w:cs="Tahoma"/>
        </w:rPr>
        <w:br/>
      </w:r>
      <w:r w:rsidRPr="00E8022D">
        <w:rPr>
          <w:rFonts w:ascii="Tahoma" w:hAnsi="Tahoma" w:cs="Tahoma"/>
        </w:rPr>
        <w:br/>
      </w:r>
      <w:r w:rsidRPr="00E8022D">
        <w:rPr>
          <w:rFonts w:ascii="Tahoma" w:hAnsi="Tahoma" w:cs="Tahoma"/>
          <w:b/>
          <w:bCs/>
        </w:rPr>
        <w:t>Surpreendendo no desempenho</w:t>
      </w:r>
      <w:r w:rsidRPr="00E8022D">
        <w:rPr>
          <w:rFonts w:ascii="Tahoma" w:hAnsi="Tahoma" w:cs="Tahoma"/>
        </w:rPr>
        <w:t>, esta é uma arma de calibre 6mm e a sua velocidade pode chegar a </w:t>
      </w:r>
      <w:r w:rsidRPr="00E8022D">
        <w:rPr>
          <w:rFonts w:ascii="Tahoma" w:hAnsi="Tahoma" w:cs="Tahoma"/>
          <w:b/>
          <w:bCs/>
        </w:rPr>
        <w:t>330 FPS </w:t>
      </w:r>
      <w:r w:rsidRPr="00E8022D">
        <w:rPr>
          <w:rFonts w:ascii="Tahoma" w:hAnsi="Tahoma" w:cs="Tahoma"/>
        </w:rPr>
        <w:t xml:space="preserve">com </w:t>
      </w:r>
      <w:proofErr w:type="spellStart"/>
      <w:r w:rsidRPr="00E8022D">
        <w:rPr>
          <w:rFonts w:ascii="Tahoma" w:hAnsi="Tahoma" w:cs="Tahoma"/>
        </w:rPr>
        <w:t>BB's</w:t>
      </w:r>
      <w:proofErr w:type="spellEnd"/>
      <w:r w:rsidRPr="00E8022D">
        <w:rPr>
          <w:rFonts w:ascii="Tahoma" w:hAnsi="Tahoma" w:cs="Tahoma"/>
        </w:rPr>
        <w:t xml:space="preserve"> 0.20g.</w:t>
      </w:r>
      <w:r w:rsidRPr="00E8022D">
        <w:rPr>
          <w:rFonts w:ascii="Tahoma" w:hAnsi="Tahoma" w:cs="Tahoma"/>
        </w:rPr>
        <w:br/>
      </w:r>
      <w:r w:rsidRPr="00E8022D">
        <w:rPr>
          <w:rFonts w:ascii="Tahoma" w:hAnsi="Tahoma" w:cs="Tahoma"/>
        </w:rPr>
        <w:br/>
        <w:t>O</w:t>
      </w:r>
      <w:r w:rsidRPr="00E8022D">
        <w:rPr>
          <w:rFonts w:ascii="Tahoma" w:hAnsi="Tahoma" w:cs="Tahoma"/>
          <w:b/>
          <w:bCs/>
        </w:rPr>
        <w:t> </w:t>
      </w:r>
      <w:proofErr w:type="spellStart"/>
      <w:r w:rsidRPr="00E8022D">
        <w:rPr>
          <w:rFonts w:ascii="Tahoma" w:hAnsi="Tahoma" w:cs="Tahoma"/>
          <w:b/>
          <w:bCs/>
        </w:rPr>
        <w:t>engatilhamento</w:t>
      </w:r>
      <w:proofErr w:type="spellEnd"/>
      <w:r w:rsidRPr="00E8022D">
        <w:rPr>
          <w:rFonts w:ascii="Tahoma" w:hAnsi="Tahoma" w:cs="Tahoma"/>
          <w:b/>
          <w:bCs/>
        </w:rPr>
        <w:t xml:space="preserve"> é </w:t>
      </w:r>
      <w:proofErr w:type="spellStart"/>
      <w:r w:rsidRPr="00E8022D">
        <w:rPr>
          <w:rFonts w:ascii="Tahoma" w:hAnsi="Tahoma" w:cs="Tahoma"/>
          <w:b/>
          <w:bCs/>
        </w:rPr>
        <w:t>super</w:t>
      </w:r>
      <w:proofErr w:type="spellEnd"/>
      <w:r w:rsidRPr="00E8022D">
        <w:rPr>
          <w:rFonts w:ascii="Tahoma" w:hAnsi="Tahoma" w:cs="Tahoma"/>
          <w:b/>
          <w:bCs/>
        </w:rPr>
        <w:t xml:space="preserve"> fácil</w:t>
      </w:r>
      <w:r w:rsidRPr="00E8022D">
        <w:rPr>
          <w:rFonts w:ascii="Tahoma" w:hAnsi="Tahoma" w:cs="Tahoma"/>
        </w:rPr>
        <w:t>, basta puxar o </w:t>
      </w:r>
      <w:r w:rsidRPr="00E8022D">
        <w:rPr>
          <w:rFonts w:ascii="Tahoma" w:hAnsi="Tahoma" w:cs="Tahoma"/>
          <w:b/>
          <w:bCs/>
        </w:rPr>
        <w:t>Slide</w:t>
      </w:r>
      <w:r w:rsidRPr="00E8022D">
        <w:rPr>
          <w:rFonts w:ascii="Tahoma" w:hAnsi="Tahoma" w:cs="Tahoma"/>
        </w:rPr>
        <w:t> para trás com cuidado e depois soltá-lo.</w:t>
      </w:r>
      <w:r w:rsidRPr="00E8022D">
        <w:rPr>
          <w:rFonts w:ascii="Tahoma" w:hAnsi="Tahoma" w:cs="Tahoma"/>
        </w:rPr>
        <w:br/>
      </w:r>
      <w:r w:rsidRPr="00E8022D">
        <w:rPr>
          <w:rFonts w:ascii="Tahoma" w:hAnsi="Tahoma" w:cs="Tahoma"/>
        </w:rPr>
        <w:br/>
        <w:t>Para maior</w:t>
      </w:r>
      <w:r w:rsidRPr="00E8022D">
        <w:rPr>
          <w:rFonts w:ascii="Tahoma" w:hAnsi="Tahoma" w:cs="Tahoma"/>
          <w:b/>
          <w:bCs/>
        </w:rPr>
        <w:t> segurança</w:t>
      </w:r>
      <w:r w:rsidRPr="00E8022D">
        <w:rPr>
          <w:rFonts w:ascii="Tahoma" w:hAnsi="Tahoma" w:cs="Tahoma"/>
        </w:rPr>
        <w:t>, a pistola contém </w:t>
      </w:r>
      <w:r w:rsidRPr="00E8022D">
        <w:rPr>
          <w:rFonts w:ascii="Tahoma" w:hAnsi="Tahoma" w:cs="Tahoma"/>
          <w:b/>
          <w:bCs/>
        </w:rPr>
        <w:t>duas travas</w:t>
      </w:r>
      <w:r w:rsidRPr="00E8022D">
        <w:rPr>
          <w:rFonts w:ascii="Tahoma" w:hAnsi="Tahoma" w:cs="Tahoma"/>
        </w:rPr>
        <w:t>, sendo uma</w:t>
      </w:r>
      <w:r w:rsidRPr="00E8022D">
        <w:rPr>
          <w:rFonts w:ascii="Tahoma" w:hAnsi="Tahoma" w:cs="Tahoma"/>
          <w:b/>
          <w:bCs/>
        </w:rPr>
        <w:t> trava manual</w:t>
      </w:r>
      <w:r w:rsidRPr="00E8022D">
        <w:rPr>
          <w:rFonts w:ascii="Tahoma" w:hAnsi="Tahoma" w:cs="Tahoma"/>
        </w:rPr>
        <w:t>, a qual é responsável por </w:t>
      </w:r>
      <w:r w:rsidRPr="00E8022D">
        <w:rPr>
          <w:rFonts w:ascii="Tahoma" w:hAnsi="Tahoma" w:cs="Tahoma"/>
          <w:b/>
          <w:bCs/>
        </w:rPr>
        <w:t>evitar tiros acidentais</w:t>
      </w:r>
      <w:r w:rsidRPr="00E8022D">
        <w:rPr>
          <w:rFonts w:ascii="Tahoma" w:hAnsi="Tahoma" w:cs="Tahoma"/>
          <w:b/>
          <w:bCs/>
        </w:rPr>
        <w:br/>
      </w:r>
      <w:r w:rsidRPr="00E8022D">
        <w:rPr>
          <w:rFonts w:ascii="Tahoma" w:hAnsi="Tahoma" w:cs="Tahoma"/>
          <w:b/>
          <w:bCs/>
        </w:rPr>
        <w:br/>
      </w:r>
      <w:r w:rsidRPr="00E8022D">
        <w:rPr>
          <w:rFonts w:ascii="Tahoma" w:hAnsi="Tahoma" w:cs="Tahoma"/>
        </w:rPr>
        <w:t>e uma </w:t>
      </w:r>
      <w:r w:rsidRPr="00E8022D">
        <w:rPr>
          <w:rFonts w:ascii="Tahoma" w:hAnsi="Tahoma" w:cs="Tahoma"/>
          <w:b/>
          <w:bCs/>
        </w:rPr>
        <w:t>trava de Slide</w:t>
      </w:r>
      <w:r w:rsidRPr="00E8022D">
        <w:rPr>
          <w:rFonts w:ascii="Tahoma" w:hAnsi="Tahoma" w:cs="Tahoma"/>
        </w:rPr>
        <w:t>, que permite que o </w:t>
      </w:r>
      <w:r w:rsidRPr="00E8022D">
        <w:rPr>
          <w:rFonts w:ascii="Tahoma" w:hAnsi="Tahoma" w:cs="Tahoma"/>
          <w:b/>
          <w:bCs/>
        </w:rPr>
        <w:t>Slide permaneça aberto</w:t>
      </w:r>
      <w:r w:rsidRPr="00E8022D">
        <w:rPr>
          <w:rFonts w:ascii="Tahoma" w:hAnsi="Tahoma" w:cs="Tahoma"/>
        </w:rPr>
        <w:t> quando a munição chega ao fim.</w:t>
      </w:r>
      <w:r w:rsidRPr="00E8022D">
        <w:rPr>
          <w:rFonts w:ascii="Tahoma" w:hAnsi="Tahoma" w:cs="Tahoma"/>
        </w:rPr>
        <w:br/>
      </w:r>
      <w:r w:rsidRPr="00E8022D">
        <w:rPr>
          <w:rFonts w:ascii="Tahoma" w:hAnsi="Tahoma" w:cs="Tahoma"/>
        </w:rPr>
        <w:br/>
        <w:t>Produzida com materiais de qualidade, o </w:t>
      </w:r>
      <w:r w:rsidRPr="00E8022D">
        <w:rPr>
          <w:rFonts w:ascii="Tahoma" w:hAnsi="Tahoma" w:cs="Tahoma"/>
          <w:b/>
          <w:bCs/>
        </w:rPr>
        <w:t>Magazine </w:t>
      </w:r>
      <w:r w:rsidRPr="00E8022D">
        <w:rPr>
          <w:rFonts w:ascii="Tahoma" w:hAnsi="Tahoma" w:cs="Tahoma"/>
        </w:rPr>
        <w:t>é em</w:t>
      </w:r>
      <w:r w:rsidRPr="00E8022D">
        <w:rPr>
          <w:rFonts w:ascii="Tahoma" w:hAnsi="Tahoma" w:cs="Tahoma"/>
          <w:b/>
          <w:bCs/>
        </w:rPr>
        <w:t> Metal </w:t>
      </w:r>
      <w:r w:rsidRPr="00E8022D">
        <w:rPr>
          <w:rFonts w:ascii="Tahoma" w:hAnsi="Tahoma" w:cs="Tahoma"/>
        </w:rPr>
        <w:t>e têm capacidade para até</w:t>
      </w:r>
      <w:r w:rsidRPr="00E8022D">
        <w:rPr>
          <w:rFonts w:ascii="Tahoma" w:hAnsi="Tahoma" w:cs="Tahoma"/>
          <w:b/>
          <w:bCs/>
        </w:rPr>
        <w:t> 22BB's</w:t>
      </w:r>
      <w:r w:rsidRPr="00E8022D">
        <w:rPr>
          <w:rFonts w:ascii="Tahoma" w:hAnsi="Tahoma" w:cs="Tahoma"/>
        </w:rPr>
        <w:t>.</w:t>
      </w:r>
      <w:r w:rsidRPr="00E8022D">
        <w:rPr>
          <w:rFonts w:ascii="Tahoma" w:hAnsi="Tahoma" w:cs="Tahoma"/>
        </w:rPr>
        <w:br/>
      </w:r>
      <w:r w:rsidRPr="00E8022D">
        <w:rPr>
          <w:rFonts w:ascii="Tahoma" w:hAnsi="Tahoma" w:cs="Tahoma"/>
        </w:rPr>
        <w:br/>
        <w:t>O seu modo de disparo é </w:t>
      </w:r>
      <w:proofErr w:type="spellStart"/>
      <w:r w:rsidRPr="00E8022D">
        <w:rPr>
          <w:rFonts w:ascii="Tahoma" w:hAnsi="Tahoma" w:cs="Tahoma"/>
          <w:b/>
          <w:bCs/>
        </w:rPr>
        <w:t>Semi</w:t>
      </w:r>
      <w:proofErr w:type="spellEnd"/>
      <w:r w:rsidRPr="00E8022D">
        <w:rPr>
          <w:rFonts w:ascii="Tahoma" w:hAnsi="Tahoma" w:cs="Tahoma"/>
          <w:b/>
          <w:bCs/>
        </w:rPr>
        <w:t>/ Safe</w:t>
      </w:r>
      <w:r w:rsidRPr="00E8022D">
        <w:rPr>
          <w:rFonts w:ascii="Tahoma" w:hAnsi="Tahoma" w:cs="Tahoma"/>
        </w:rPr>
        <w:t>.</w:t>
      </w:r>
      <w:r w:rsidRPr="00E8022D">
        <w:rPr>
          <w:rFonts w:ascii="Tahoma" w:hAnsi="Tahoma" w:cs="Tahoma"/>
        </w:rPr>
        <w:br/>
      </w:r>
      <w:r w:rsidRPr="00E8022D">
        <w:rPr>
          <w:rFonts w:ascii="Tahoma" w:hAnsi="Tahoma" w:cs="Tahoma"/>
        </w:rPr>
        <w:br/>
        <w:t>Com</w:t>
      </w:r>
      <w:r w:rsidRPr="00E8022D">
        <w:rPr>
          <w:rFonts w:ascii="Tahoma" w:hAnsi="Tahoma" w:cs="Tahoma"/>
          <w:b/>
          <w:bCs/>
        </w:rPr>
        <w:t> excelente visada</w:t>
      </w:r>
      <w:r w:rsidRPr="00E8022D">
        <w:rPr>
          <w:rFonts w:ascii="Tahoma" w:hAnsi="Tahoma" w:cs="Tahoma"/>
        </w:rPr>
        <w:t>, possui miras fixas, com </w:t>
      </w:r>
      <w:r w:rsidRPr="00E8022D">
        <w:rPr>
          <w:rFonts w:ascii="Tahoma" w:hAnsi="Tahoma" w:cs="Tahoma"/>
          <w:b/>
          <w:bCs/>
        </w:rPr>
        <w:t>pontos fluorescentes </w:t>
      </w:r>
      <w:r w:rsidRPr="00E8022D">
        <w:rPr>
          <w:rFonts w:ascii="Tahoma" w:hAnsi="Tahoma" w:cs="Tahoma"/>
        </w:rPr>
        <w:t>e </w:t>
      </w:r>
      <w:r w:rsidRPr="00E8022D">
        <w:rPr>
          <w:rFonts w:ascii="Tahoma" w:hAnsi="Tahoma" w:cs="Tahoma"/>
          <w:b/>
          <w:bCs/>
        </w:rPr>
        <w:t>não ajustáveis.</w:t>
      </w:r>
      <w:r w:rsidRPr="00E8022D">
        <w:rPr>
          <w:rFonts w:ascii="Tahoma" w:hAnsi="Tahoma" w:cs="Tahoma"/>
        </w:rPr>
        <w:br/>
      </w:r>
      <w:r w:rsidRPr="00E8022D">
        <w:rPr>
          <w:rFonts w:ascii="Tahoma" w:hAnsi="Tahoma" w:cs="Tahoma"/>
        </w:rPr>
        <w:br/>
        <w:t>Além do mais, como um diferencial, possui </w:t>
      </w:r>
      <w:r w:rsidRPr="00E8022D">
        <w:rPr>
          <w:rFonts w:ascii="Tahoma" w:hAnsi="Tahoma" w:cs="Tahoma"/>
          <w:b/>
          <w:bCs/>
        </w:rPr>
        <w:t>Hop-</w:t>
      </w:r>
      <w:proofErr w:type="spellStart"/>
      <w:r w:rsidRPr="00E8022D">
        <w:rPr>
          <w:rFonts w:ascii="Tahoma" w:hAnsi="Tahoma" w:cs="Tahoma"/>
          <w:b/>
          <w:bCs/>
        </w:rPr>
        <w:t>Up</w:t>
      </w:r>
      <w:proofErr w:type="spellEnd"/>
      <w:r w:rsidRPr="00E8022D">
        <w:rPr>
          <w:rFonts w:ascii="Tahoma" w:hAnsi="Tahoma" w:cs="Tahoma"/>
          <w:b/>
          <w:bCs/>
        </w:rPr>
        <w:t> </w:t>
      </w:r>
      <w:r w:rsidRPr="00E8022D">
        <w:rPr>
          <w:rFonts w:ascii="Tahoma" w:hAnsi="Tahoma" w:cs="Tahoma"/>
        </w:rPr>
        <w:t>totalmente ajustável. Para acessá-lo basta apenas acionar as pequenas travas laterais e remover o Slide. </w:t>
      </w:r>
      <w:r w:rsidRPr="00E8022D">
        <w:rPr>
          <w:rFonts w:ascii="Tahoma" w:hAnsi="Tahoma" w:cs="Tahoma"/>
        </w:rPr>
        <w:br/>
      </w:r>
      <w:r w:rsidRPr="00E8022D">
        <w:rPr>
          <w:rFonts w:ascii="Tahoma" w:hAnsi="Tahoma" w:cs="Tahoma"/>
        </w:rPr>
        <w:br/>
      </w:r>
      <w:r w:rsidRPr="00E8022D">
        <w:rPr>
          <w:rFonts w:ascii="Tahoma" w:hAnsi="Tahoma" w:cs="Tahoma"/>
          <w:b/>
          <w:bCs/>
        </w:rPr>
        <w:t>Importante! </w:t>
      </w:r>
      <w:r w:rsidRPr="00E8022D">
        <w:rPr>
          <w:rFonts w:ascii="Tahoma" w:hAnsi="Tahoma" w:cs="Tahoma"/>
        </w:rPr>
        <w:t>se os tiros começarem a</w:t>
      </w:r>
      <w:r w:rsidRPr="00E8022D">
        <w:rPr>
          <w:rFonts w:ascii="Tahoma" w:hAnsi="Tahoma" w:cs="Tahoma"/>
          <w:b/>
          <w:bCs/>
        </w:rPr>
        <w:t> perder a potência e o Slide a se movimentar lentamente</w:t>
      </w:r>
      <w:r w:rsidRPr="00E8022D">
        <w:rPr>
          <w:rFonts w:ascii="Tahoma" w:hAnsi="Tahoma" w:cs="Tahoma"/>
        </w:rPr>
        <w:t>, pode significar que o</w:t>
      </w:r>
      <w:r w:rsidRPr="00E8022D">
        <w:rPr>
          <w:rFonts w:ascii="Tahoma" w:hAnsi="Tahoma" w:cs="Tahoma"/>
          <w:b/>
          <w:bCs/>
        </w:rPr>
        <w:t> gás encontra-se com pouca pressão</w:t>
      </w:r>
      <w:r w:rsidRPr="00E8022D">
        <w:rPr>
          <w:rFonts w:ascii="Tahoma" w:hAnsi="Tahoma" w:cs="Tahoma"/>
        </w:rPr>
        <w:t>.</w:t>
      </w:r>
      <w:r w:rsidRPr="00E8022D">
        <w:rPr>
          <w:rFonts w:ascii="Tahoma" w:hAnsi="Tahoma" w:cs="Tahoma"/>
        </w:rPr>
        <w:br/>
        <w:t> </w:t>
      </w:r>
      <w:r w:rsidRPr="00E8022D">
        <w:rPr>
          <w:rFonts w:ascii="Tahoma" w:hAnsi="Tahoma" w:cs="Tahoma"/>
        </w:rPr>
        <w:br/>
        <w:t>O </w:t>
      </w:r>
      <w:proofErr w:type="spellStart"/>
      <w:r w:rsidRPr="00E8022D">
        <w:rPr>
          <w:rFonts w:ascii="Tahoma" w:hAnsi="Tahoma" w:cs="Tahoma"/>
          <w:b/>
          <w:bCs/>
        </w:rPr>
        <w:t>recarregamento</w:t>
      </w:r>
      <w:proofErr w:type="spellEnd"/>
      <w:r w:rsidRPr="00E8022D">
        <w:rPr>
          <w:rFonts w:ascii="Tahoma" w:hAnsi="Tahoma" w:cs="Tahoma"/>
        </w:rPr>
        <w:t> se dá pela retirada do Magazine e a inserção da</w:t>
      </w:r>
      <w:r w:rsidRPr="00E8022D">
        <w:rPr>
          <w:rFonts w:ascii="Tahoma" w:hAnsi="Tahoma" w:cs="Tahoma"/>
          <w:b/>
          <w:bCs/>
        </w:rPr>
        <w:t xml:space="preserve"> ponteira do tubo de Green </w:t>
      </w:r>
      <w:proofErr w:type="spellStart"/>
      <w:r w:rsidRPr="00E8022D">
        <w:rPr>
          <w:rFonts w:ascii="Tahoma" w:hAnsi="Tahoma" w:cs="Tahoma"/>
          <w:b/>
          <w:bCs/>
        </w:rPr>
        <w:t>Gas</w:t>
      </w:r>
      <w:proofErr w:type="spellEnd"/>
      <w:r w:rsidRPr="00E8022D">
        <w:rPr>
          <w:rFonts w:ascii="Tahoma" w:hAnsi="Tahoma" w:cs="Tahoma"/>
          <w:b/>
          <w:bCs/>
        </w:rPr>
        <w:t xml:space="preserve"> na válvula do Mag</w:t>
      </w:r>
      <w:r w:rsidRPr="00E8022D">
        <w:rPr>
          <w:rFonts w:ascii="Tahoma" w:hAnsi="Tahoma" w:cs="Tahoma"/>
        </w:rPr>
        <w:t>.</w:t>
      </w:r>
      <w:r w:rsidRPr="00E8022D">
        <w:rPr>
          <w:rFonts w:ascii="Tahoma" w:hAnsi="Tahoma" w:cs="Tahoma"/>
          <w:color w:val="000000"/>
          <w:shd w:val="clear" w:color="auto" w:fill="FFFFFF"/>
        </w:rPr>
        <w:br/>
      </w:r>
      <w:r w:rsidRPr="00E8022D">
        <w:rPr>
          <w:rFonts w:ascii="Tahoma" w:hAnsi="Tahoma" w:cs="Tahoma"/>
          <w:b/>
          <w:bCs/>
        </w:rPr>
        <w:t>Itens Inclusos:</w:t>
      </w:r>
      <w:r w:rsidRPr="00E8022D">
        <w:rPr>
          <w:rFonts w:ascii="Tahoma" w:hAnsi="Tahoma" w:cs="Tahoma"/>
        </w:rPr>
        <w:br/>
        <w:t xml:space="preserve">1x Pistola de Gás GBB Green </w:t>
      </w:r>
      <w:proofErr w:type="spellStart"/>
      <w:r w:rsidRPr="00E8022D">
        <w:rPr>
          <w:rFonts w:ascii="Tahoma" w:hAnsi="Tahoma" w:cs="Tahoma"/>
        </w:rPr>
        <w:t>Gas</w:t>
      </w:r>
      <w:proofErr w:type="spellEnd"/>
      <w:r w:rsidRPr="00E8022D">
        <w:rPr>
          <w:rFonts w:ascii="Tahoma" w:hAnsi="Tahoma" w:cs="Tahoma"/>
        </w:rPr>
        <w:t> R17 Black</w:t>
      </w:r>
      <w:r w:rsidRPr="00E8022D">
        <w:rPr>
          <w:rFonts w:ascii="Tahoma" w:hAnsi="Tahoma" w:cs="Tahoma"/>
        </w:rPr>
        <w:br/>
        <w:t xml:space="preserve">1x Magazine c/ capacidade para até 22 </w:t>
      </w:r>
      <w:proofErr w:type="spellStart"/>
      <w:r w:rsidRPr="00E8022D">
        <w:rPr>
          <w:rFonts w:ascii="Tahoma" w:hAnsi="Tahoma" w:cs="Tahoma"/>
        </w:rPr>
        <w:t>BBs</w:t>
      </w:r>
      <w:proofErr w:type="spellEnd"/>
      <w:r w:rsidRPr="00E8022D">
        <w:rPr>
          <w:rFonts w:ascii="Tahoma" w:hAnsi="Tahoma" w:cs="Tahoma"/>
        </w:rPr>
        <w:br/>
      </w:r>
      <w:r w:rsidRPr="00E8022D">
        <w:rPr>
          <w:rFonts w:ascii="Tahoma" w:hAnsi="Tahoma" w:cs="Tahoma"/>
        </w:rPr>
        <w:br/>
      </w:r>
      <w:r w:rsidRPr="00E8022D">
        <w:rPr>
          <w:rFonts w:ascii="Tahoma" w:hAnsi="Tahoma" w:cs="Tahoma"/>
          <w:b/>
          <w:bCs/>
        </w:rPr>
        <w:t>Especificações:</w:t>
      </w:r>
      <w:r w:rsidRPr="00E8022D">
        <w:rPr>
          <w:rFonts w:ascii="Tahoma" w:hAnsi="Tahoma" w:cs="Tahoma"/>
          <w:b/>
          <w:bCs/>
        </w:rPr>
        <w:br/>
      </w:r>
      <w:r w:rsidRPr="00E8022D">
        <w:rPr>
          <w:rFonts w:ascii="Tahoma" w:hAnsi="Tahoma" w:cs="Tahoma"/>
        </w:rPr>
        <w:t xml:space="preserve">Marca: </w:t>
      </w:r>
      <w:proofErr w:type="spellStart"/>
      <w:r w:rsidRPr="00E8022D">
        <w:rPr>
          <w:rFonts w:ascii="Tahoma" w:hAnsi="Tahoma" w:cs="Tahoma"/>
        </w:rPr>
        <w:t>Army</w:t>
      </w:r>
      <w:proofErr w:type="spellEnd"/>
      <w:r w:rsidRPr="00E8022D">
        <w:rPr>
          <w:rFonts w:ascii="Tahoma" w:hAnsi="Tahoma" w:cs="Tahoma"/>
        </w:rPr>
        <w:t xml:space="preserve"> </w:t>
      </w:r>
      <w:proofErr w:type="spellStart"/>
      <w:r w:rsidRPr="00E8022D">
        <w:rPr>
          <w:rFonts w:ascii="Tahoma" w:hAnsi="Tahoma" w:cs="Tahoma"/>
        </w:rPr>
        <w:t>Armament</w:t>
      </w:r>
      <w:proofErr w:type="spellEnd"/>
      <w:r w:rsidRPr="00E8022D">
        <w:rPr>
          <w:rFonts w:ascii="Tahoma" w:hAnsi="Tahoma" w:cs="Tahoma"/>
        </w:rPr>
        <w:br/>
        <w:t>Modelo: Pistola R17</w:t>
      </w:r>
      <w:r w:rsidRPr="00E8022D">
        <w:rPr>
          <w:rFonts w:ascii="Tahoma" w:hAnsi="Tahoma" w:cs="Tahoma"/>
        </w:rPr>
        <w:br/>
        <w:t>Material: Polímero</w:t>
      </w:r>
      <w:r w:rsidRPr="00E8022D">
        <w:rPr>
          <w:rFonts w:ascii="Tahoma" w:hAnsi="Tahoma" w:cs="Tahoma"/>
        </w:rPr>
        <w:br/>
      </w:r>
      <w:r w:rsidRPr="00E8022D">
        <w:rPr>
          <w:rFonts w:ascii="Tahoma" w:hAnsi="Tahoma" w:cs="Tahoma"/>
        </w:rPr>
        <w:lastRenderedPageBreak/>
        <w:t>Calibre: 6mm</w:t>
      </w:r>
      <w:r w:rsidRPr="00E8022D">
        <w:rPr>
          <w:rFonts w:ascii="Tahoma" w:hAnsi="Tahoma" w:cs="Tahoma"/>
        </w:rPr>
        <w:br/>
        <w:t xml:space="preserve">Velocidade: 330 FPS com </w:t>
      </w:r>
      <w:proofErr w:type="spellStart"/>
      <w:r w:rsidRPr="00E8022D">
        <w:rPr>
          <w:rFonts w:ascii="Tahoma" w:hAnsi="Tahoma" w:cs="Tahoma"/>
        </w:rPr>
        <w:t>BBs</w:t>
      </w:r>
      <w:proofErr w:type="spellEnd"/>
      <w:r w:rsidRPr="00E8022D">
        <w:rPr>
          <w:rFonts w:ascii="Tahoma" w:hAnsi="Tahoma" w:cs="Tahoma"/>
        </w:rPr>
        <w:t xml:space="preserve"> 0.20g</w:t>
      </w:r>
      <w:r w:rsidRPr="00E8022D">
        <w:rPr>
          <w:rFonts w:ascii="Tahoma" w:hAnsi="Tahoma" w:cs="Tahoma"/>
        </w:rPr>
        <w:br/>
        <w:t xml:space="preserve">Capacidade do </w:t>
      </w:r>
      <w:proofErr w:type="spellStart"/>
      <w:r w:rsidRPr="00E8022D">
        <w:rPr>
          <w:rFonts w:ascii="Tahoma" w:hAnsi="Tahoma" w:cs="Tahoma"/>
        </w:rPr>
        <w:t>Mag</w:t>
      </w:r>
      <w:proofErr w:type="spellEnd"/>
      <w:r w:rsidRPr="00E8022D">
        <w:rPr>
          <w:rFonts w:ascii="Tahoma" w:hAnsi="Tahoma" w:cs="Tahoma"/>
        </w:rPr>
        <w:t xml:space="preserve">: 22 </w:t>
      </w:r>
      <w:proofErr w:type="spellStart"/>
      <w:r w:rsidRPr="00E8022D">
        <w:rPr>
          <w:rFonts w:ascii="Tahoma" w:hAnsi="Tahoma" w:cs="Tahoma"/>
        </w:rPr>
        <w:t>BBs</w:t>
      </w:r>
      <w:proofErr w:type="spellEnd"/>
      <w:r w:rsidRPr="00E8022D">
        <w:rPr>
          <w:rFonts w:ascii="Tahoma" w:hAnsi="Tahoma" w:cs="Tahoma"/>
        </w:rPr>
        <w:br/>
        <w:t>Funcionamento: Gás</w:t>
      </w:r>
      <w:r w:rsidRPr="00E8022D">
        <w:rPr>
          <w:rFonts w:ascii="Tahoma" w:hAnsi="Tahoma" w:cs="Tahoma"/>
        </w:rPr>
        <w:br/>
        <w:t>Modo de disparo: </w:t>
      </w:r>
      <w:proofErr w:type="spellStart"/>
      <w:r w:rsidRPr="00E8022D">
        <w:rPr>
          <w:rFonts w:ascii="Tahoma" w:hAnsi="Tahoma" w:cs="Tahoma"/>
        </w:rPr>
        <w:t>Semi</w:t>
      </w:r>
      <w:proofErr w:type="spellEnd"/>
      <w:r w:rsidRPr="00E8022D">
        <w:rPr>
          <w:rFonts w:ascii="Tahoma" w:hAnsi="Tahoma" w:cs="Tahoma"/>
        </w:rPr>
        <w:br/>
        <w:t>Trava de Segurança: Sim</w:t>
      </w:r>
      <w:r w:rsidRPr="00E8022D">
        <w:rPr>
          <w:rFonts w:ascii="Tahoma" w:hAnsi="Tahoma" w:cs="Tahoma"/>
        </w:rPr>
        <w:br/>
      </w:r>
      <w:proofErr w:type="spellStart"/>
      <w:r w:rsidRPr="00E8022D">
        <w:rPr>
          <w:rFonts w:ascii="Tahoma" w:hAnsi="Tahoma" w:cs="Tahoma"/>
        </w:rPr>
        <w:t>Blowback</w:t>
      </w:r>
      <w:proofErr w:type="spellEnd"/>
      <w:r w:rsidRPr="00E8022D">
        <w:rPr>
          <w:rFonts w:ascii="Tahoma" w:hAnsi="Tahoma" w:cs="Tahoma"/>
        </w:rPr>
        <w:t>: Sim</w:t>
      </w:r>
      <w:r w:rsidRPr="00E8022D">
        <w:rPr>
          <w:rFonts w:ascii="Tahoma" w:hAnsi="Tahoma" w:cs="Tahoma"/>
        </w:rPr>
        <w:br/>
        <w:t>Hop-</w:t>
      </w:r>
      <w:proofErr w:type="spellStart"/>
      <w:r w:rsidRPr="00E8022D">
        <w:rPr>
          <w:rFonts w:ascii="Tahoma" w:hAnsi="Tahoma" w:cs="Tahoma"/>
        </w:rPr>
        <w:t>Up</w:t>
      </w:r>
      <w:proofErr w:type="spellEnd"/>
      <w:r w:rsidRPr="00E8022D">
        <w:rPr>
          <w:rFonts w:ascii="Tahoma" w:hAnsi="Tahoma" w:cs="Tahoma"/>
        </w:rPr>
        <w:t xml:space="preserve"> Ajustável: Sim</w:t>
      </w:r>
      <w:r w:rsidRPr="00E8022D">
        <w:rPr>
          <w:rFonts w:ascii="Tahoma" w:hAnsi="Tahoma" w:cs="Tahoma"/>
        </w:rPr>
        <w:br/>
        <w:t xml:space="preserve">Peso c/ </w:t>
      </w:r>
      <w:proofErr w:type="spellStart"/>
      <w:r w:rsidRPr="00E8022D">
        <w:rPr>
          <w:rFonts w:ascii="Tahoma" w:hAnsi="Tahoma" w:cs="Tahoma"/>
        </w:rPr>
        <w:t>Mag</w:t>
      </w:r>
      <w:proofErr w:type="spellEnd"/>
      <w:r w:rsidRPr="00E8022D">
        <w:rPr>
          <w:rFonts w:ascii="Tahoma" w:hAnsi="Tahoma" w:cs="Tahoma"/>
        </w:rPr>
        <w:t>: 792g</w:t>
      </w:r>
      <w:r w:rsidRPr="00E8022D">
        <w:rPr>
          <w:rFonts w:ascii="Tahoma" w:hAnsi="Tahoma" w:cs="Tahoma"/>
        </w:rPr>
        <w:br/>
        <w:t>Peso bruto: 960g</w:t>
      </w:r>
      <w:r w:rsidRPr="00E8022D">
        <w:rPr>
          <w:rFonts w:ascii="Tahoma" w:hAnsi="Tahoma" w:cs="Tahoma"/>
        </w:rPr>
        <w:br/>
        <w:t>Tam. Bruto: 32,5cm x 18,5cm x  5,5cm</w:t>
      </w:r>
      <w:r w:rsidRPr="00E8022D">
        <w:rPr>
          <w:rFonts w:ascii="Tahoma" w:hAnsi="Tahoma" w:cs="Tahoma"/>
        </w:rPr>
        <w:br/>
        <w:t>Cor: Preto</w:t>
      </w:r>
    </w:p>
    <w:p w:rsidR="009801D4" w:rsidRDefault="009801D4" w:rsidP="00DB3B3E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9801D4" w:rsidRDefault="009801D4" w:rsidP="00DB3B3E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9801D4" w:rsidRDefault="009801D4" w:rsidP="00DB3B3E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AD5F4F" w:rsidRDefault="00AD5F4F" w:rsidP="00DB3B3E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AD5F4F" w:rsidRDefault="00AD5F4F" w:rsidP="00DB3B3E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AD5F4F" w:rsidRDefault="00AD5F4F" w:rsidP="00DB3B3E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AD5F4F" w:rsidRDefault="00AD5F4F" w:rsidP="00DB3B3E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AD5F4F" w:rsidRDefault="00AD5F4F" w:rsidP="00DB3B3E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AD5F4F" w:rsidRDefault="00AD5F4F" w:rsidP="00DB3B3E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AD5F4F" w:rsidRDefault="00AD5F4F" w:rsidP="00DB3B3E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AD5F4F" w:rsidRDefault="00AD5F4F" w:rsidP="00DB3B3E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AD5F4F" w:rsidRDefault="00AD5F4F" w:rsidP="00DB3B3E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AD5F4F" w:rsidRDefault="00AD5F4F" w:rsidP="00DB3B3E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AD5F4F" w:rsidRDefault="00AD5F4F" w:rsidP="00DB3B3E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AD5F4F" w:rsidRDefault="00AD5F4F" w:rsidP="00DB3B3E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AD5F4F" w:rsidRDefault="00AD5F4F" w:rsidP="00DB3B3E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AD5F4F" w:rsidRDefault="00AD5F4F" w:rsidP="00DB3B3E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AD5F4F" w:rsidRDefault="00AD5F4F" w:rsidP="00DB3B3E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AD5F4F" w:rsidRDefault="00AD5F4F" w:rsidP="00DB3B3E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AD5F4F" w:rsidRDefault="00AD5F4F" w:rsidP="00DB3B3E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AD5F4F" w:rsidRDefault="00AD5F4F" w:rsidP="00DB3B3E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AD5F4F" w:rsidRDefault="00AD5F4F" w:rsidP="00DB3B3E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AD5F4F" w:rsidRDefault="00AD5F4F" w:rsidP="00DB3B3E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AD5F4F" w:rsidRDefault="00AD5F4F" w:rsidP="00DB3B3E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AD5F4F" w:rsidRDefault="00AD5F4F" w:rsidP="00DB3B3E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AD5F4F" w:rsidRDefault="00AD5F4F" w:rsidP="00DB3B3E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AD5F4F" w:rsidRDefault="00AD5F4F" w:rsidP="00DB3B3E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AD5F4F" w:rsidRDefault="00AD5F4F" w:rsidP="00DB3B3E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AD5F4F" w:rsidRDefault="00AD5F4F" w:rsidP="00DB3B3E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AD5F4F" w:rsidRDefault="00AD5F4F" w:rsidP="00DB3B3E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AD5F4F" w:rsidRDefault="00AD5F4F" w:rsidP="00DB3B3E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AD5F4F" w:rsidRDefault="00AD5F4F" w:rsidP="00DB3B3E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AD5F4F" w:rsidRDefault="00AD5F4F" w:rsidP="00DB3B3E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AD5F4F" w:rsidRDefault="00AD5F4F" w:rsidP="00DB3B3E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AD5F4F" w:rsidRDefault="00AD5F4F" w:rsidP="00DB3B3E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AD5F4F" w:rsidRDefault="00AD5F4F" w:rsidP="00DB3B3E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AD5F4F" w:rsidRDefault="00AD5F4F" w:rsidP="00DB3B3E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AD5F4F" w:rsidRDefault="00AD5F4F" w:rsidP="00DB3B3E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AD5F4F" w:rsidRDefault="00AD5F4F" w:rsidP="00DB3B3E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AD5F4F" w:rsidRDefault="00AD5F4F" w:rsidP="00DB3B3E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AD5F4F" w:rsidRDefault="00AD5F4F" w:rsidP="00DB3B3E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AD5F4F" w:rsidRDefault="00AD5F4F" w:rsidP="00DB3B3E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AD5F4F" w:rsidRDefault="00AD5F4F" w:rsidP="00DB3B3E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AD5F4F" w:rsidRDefault="00AD5F4F" w:rsidP="00DB3B3E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AD5F4F" w:rsidRDefault="00AD5F4F" w:rsidP="00DB3B3E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AD5F4F" w:rsidRDefault="00AD5F4F" w:rsidP="00DB3B3E">
      <w:pPr>
        <w:pStyle w:val="SemEspaamento"/>
        <w:jc w:val="center"/>
        <w:rPr>
          <w:b/>
          <w:sz w:val="24"/>
          <w:szCs w:val="24"/>
          <w:lang w:eastAsia="pt-BR"/>
        </w:rPr>
      </w:pPr>
      <w:r>
        <w:rPr>
          <w:b/>
          <w:sz w:val="24"/>
          <w:szCs w:val="24"/>
          <w:lang w:eastAsia="pt-BR"/>
        </w:rPr>
        <w:lastRenderedPageBreak/>
        <w:t>PISTOLA ELETRICA</w:t>
      </w:r>
    </w:p>
    <w:p w:rsidR="00AD5F4F" w:rsidRDefault="00AD5F4F" w:rsidP="00AD5F4F">
      <w:pPr>
        <w:pStyle w:val="SemEspaamento"/>
        <w:rPr>
          <w:lang w:eastAsia="pt-BR"/>
        </w:rPr>
      </w:pPr>
      <w:r w:rsidRPr="00352758">
        <w:rPr>
          <w:noProof/>
          <w:lang w:eastAsia="pt-BR"/>
        </w:rPr>
        <w:drawing>
          <wp:inline distT="0" distB="0" distL="0" distR="0" wp14:anchorId="6F3C7499" wp14:editId="7D51F3E2">
            <wp:extent cx="263113" cy="257175"/>
            <wp:effectExtent l="0" t="0" r="3810" b="0"/>
            <wp:docPr id="32" name="Imagem 32" descr="C:\Users\cg1900811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g1900811\Desktop\1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09" cy="268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F4F" w:rsidRPr="00352758" w:rsidRDefault="00AD5F4F" w:rsidP="00247DFE">
      <w:pPr>
        <w:pStyle w:val="SemEspaamento"/>
      </w:pPr>
      <w:r w:rsidRPr="00352758">
        <w:t>PISTOLA AIRSOFT ELÉTRICA AEP BERETTA 92 A1 SEMI METAL - UMAREX</w:t>
      </w:r>
    </w:p>
    <w:p w:rsidR="00AD5F4F" w:rsidRPr="00247DFE" w:rsidRDefault="00AD5F4F" w:rsidP="00247DFE">
      <w:pPr>
        <w:pStyle w:val="SemEspaamento"/>
      </w:pPr>
      <w:r w:rsidRPr="00247DFE">
        <w:t xml:space="preserve">Pistola Elétrica </w:t>
      </w:r>
      <w:proofErr w:type="spellStart"/>
      <w:r w:rsidRPr="00247DFE">
        <w:t>Beretta</w:t>
      </w:r>
      <w:proofErr w:type="spellEnd"/>
      <w:r w:rsidRPr="00247DFE">
        <w:t xml:space="preserve"> 92 A1 com Slide Metal </w:t>
      </w:r>
      <w:proofErr w:type="spellStart"/>
      <w:r w:rsidRPr="00247DFE">
        <w:t>by</w:t>
      </w:r>
      <w:proofErr w:type="spellEnd"/>
      <w:r w:rsidRPr="00247DFE">
        <w:t xml:space="preserve"> </w:t>
      </w:r>
      <w:proofErr w:type="spellStart"/>
      <w:r w:rsidRPr="00247DFE">
        <w:t>Umarex</w:t>
      </w:r>
      <w:proofErr w:type="spellEnd"/>
      <w:r w:rsidRPr="00247DFE">
        <w:t xml:space="preserve">, possui todas as marcações e uso autoral licenciados pela </w:t>
      </w:r>
      <w:proofErr w:type="spellStart"/>
      <w:r w:rsidRPr="00247DFE">
        <w:t>Beretta</w:t>
      </w:r>
      <w:proofErr w:type="spellEnd"/>
      <w:r w:rsidRPr="00247DFE">
        <w:t xml:space="preserve"> - </w:t>
      </w:r>
      <w:proofErr w:type="spellStart"/>
      <w:r w:rsidRPr="00247DFE">
        <w:t>Italy</w:t>
      </w:r>
      <w:proofErr w:type="spellEnd"/>
      <w:r w:rsidRPr="00247DFE">
        <w:t>. Veja a descrição completa abaixo:</w:t>
      </w:r>
    </w:p>
    <w:p w:rsidR="00AD5F4F" w:rsidRPr="00352758" w:rsidRDefault="00AD5F4F" w:rsidP="00247DFE">
      <w:pPr>
        <w:pStyle w:val="SemEspaamento"/>
        <w:rPr>
          <w:color w:val="B0B0B0"/>
        </w:rPr>
      </w:pPr>
      <w:r w:rsidRPr="00352758">
        <w:rPr>
          <w:color w:val="B0B0B0"/>
        </w:rPr>
        <w:t xml:space="preserve"> </w:t>
      </w:r>
    </w:p>
    <w:p w:rsidR="00AD5F4F" w:rsidRPr="00352758" w:rsidRDefault="00AD5F4F" w:rsidP="00247DFE">
      <w:pPr>
        <w:pStyle w:val="SemEspaamento"/>
      </w:pPr>
      <w:r w:rsidRPr="00352758">
        <w:rPr>
          <w:color w:val="B0B0B0"/>
        </w:rPr>
        <w:t>R$ 1.250,0</w:t>
      </w:r>
      <w:del w:id="5" w:author="Unknown">
        <w:r w:rsidRPr="00352758">
          <w:rPr>
            <w:color w:val="B0B0B0"/>
          </w:rPr>
          <w:delText>0</w:delText>
        </w:r>
      </w:del>
      <w:r w:rsidRPr="00352758">
        <w:rPr>
          <w:color w:val="ABCB37"/>
        </w:rPr>
        <w:t>por R$ 890,00</w:t>
      </w:r>
    </w:p>
    <w:p w:rsidR="00AD5F4F" w:rsidRDefault="00AD5F4F" w:rsidP="00247DFE">
      <w:pPr>
        <w:pStyle w:val="SemEspaamento"/>
      </w:pPr>
      <w:r w:rsidRPr="00352758">
        <w:t>10X DE</w:t>
      </w:r>
      <w:r w:rsidRPr="00352758">
        <w:rPr>
          <w:color w:val="ABCB37"/>
        </w:rPr>
        <w:t>R$89,00</w:t>
      </w:r>
      <w:r w:rsidRPr="00352758">
        <w:t>ou </w:t>
      </w:r>
      <w:r w:rsidRPr="00352758">
        <w:rPr>
          <w:color w:val="ABCB37"/>
        </w:rPr>
        <w:t>R$ 801,00</w:t>
      </w:r>
      <w:r w:rsidRPr="00352758">
        <w:t> à vista no boleto</w:t>
      </w:r>
    </w:p>
    <w:p w:rsidR="00247DFE" w:rsidRDefault="00247DFE" w:rsidP="00247DFE">
      <w:pPr>
        <w:pStyle w:val="SemEspaamento"/>
      </w:pPr>
    </w:p>
    <w:p w:rsidR="00AD5F4F" w:rsidRPr="00352758" w:rsidRDefault="00247DFE" w:rsidP="00247DFE">
      <w:pPr>
        <w:pStyle w:val="SemEspaamento"/>
      </w:pPr>
      <w:r>
        <w:t>Características</w:t>
      </w:r>
    </w:p>
    <w:p w:rsidR="00AD5F4F" w:rsidRDefault="00AD5F4F" w:rsidP="00247DFE">
      <w:pPr>
        <w:pStyle w:val="SemEspaamento"/>
      </w:pPr>
      <w:r w:rsidRPr="00352758">
        <w:rPr>
          <w:u w:val="single"/>
        </w:rPr>
        <w:t xml:space="preserve">Pistola </w:t>
      </w:r>
      <w:proofErr w:type="spellStart"/>
      <w:r w:rsidRPr="00352758">
        <w:rPr>
          <w:u w:val="single"/>
        </w:rPr>
        <w:t>Airsoft</w:t>
      </w:r>
      <w:proofErr w:type="spellEnd"/>
      <w:r w:rsidRPr="00352758">
        <w:rPr>
          <w:u w:val="single"/>
        </w:rPr>
        <w:t xml:space="preserve"> Elétrica AEP </w:t>
      </w:r>
      <w:proofErr w:type="spellStart"/>
      <w:r w:rsidRPr="00352758">
        <w:rPr>
          <w:u w:val="single"/>
        </w:rPr>
        <w:t>Beretta</w:t>
      </w:r>
      <w:proofErr w:type="spellEnd"/>
      <w:r w:rsidRPr="00352758">
        <w:rPr>
          <w:u w:val="single"/>
        </w:rPr>
        <w:t xml:space="preserve"> 92 A1 </w:t>
      </w:r>
      <w:proofErr w:type="spellStart"/>
      <w:r w:rsidRPr="00352758">
        <w:rPr>
          <w:u w:val="single"/>
        </w:rPr>
        <w:t>Semi</w:t>
      </w:r>
      <w:proofErr w:type="spellEnd"/>
      <w:r w:rsidRPr="00352758">
        <w:rPr>
          <w:u w:val="single"/>
        </w:rPr>
        <w:t xml:space="preserve"> Metal - UMAREX</w:t>
      </w:r>
      <w:r w:rsidRPr="00352758">
        <w:br/>
      </w:r>
      <w:r w:rsidRPr="00352758">
        <w:br/>
        <w:t>A Famosa </w:t>
      </w:r>
      <w:proofErr w:type="spellStart"/>
      <w:r w:rsidRPr="00352758">
        <w:t>Beretta</w:t>
      </w:r>
      <w:proofErr w:type="spellEnd"/>
      <w:r w:rsidRPr="00352758">
        <w:t xml:space="preserve"> 92A1 recebeu um modelo em </w:t>
      </w:r>
      <w:proofErr w:type="spellStart"/>
      <w:r w:rsidRPr="00352758">
        <w:t>Airsoft</w:t>
      </w:r>
      <w:proofErr w:type="spellEnd"/>
      <w:r w:rsidRPr="00352758">
        <w:t xml:space="preserve"> Elétrico com ótimo acabamento.</w:t>
      </w:r>
      <w:r w:rsidRPr="00352758">
        <w:br/>
      </w:r>
      <w:r w:rsidRPr="00352758">
        <w:br/>
        <w:t xml:space="preserve">Esse modelo da </w:t>
      </w:r>
      <w:proofErr w:type="spellStart"/>
      <w:r w:rsidRPr="00352758">
        <w:t>Umarex</w:t>
      </w:r>
      <w:proofErr w:type="spellEnd"/>
      <w:r w:rsidRPr="00352758">
        <w:t xml:space="preserve"> tem todas as marcações e uso autoral licenciados pela </w:t>
      </w:r>
      <w:proofErr w:type="spellStart"/>
      <w:r w:rsidRPr="00352758">
        <w:t>Beretta</w:t>
      </w:r>
      <w:proofErr w:type="spellEnd"/>
      <w:r w:rsidRPr="00352758">
        <w:t xml:space="preserve"> - </w:t>
      </w:r>
      <w:proofErr w:type="spellStart"/>
      <w:r w:rsidRPr="00352758">
        <w:t>Italy</w:t>
      </w:r>
      <w:proofErr w:type="spellEnd"/>
      <w:r w:rsidRPr="00352758">
        <w:t>.</w:t>
      </w:r>
      <w:r w:rsidRPr="00352758">
        <w:br/>
      </w:r>
      <w:r w:rsidRPr="00352758">
        <w:br/>
        <w:t>Essa </w:t>
      </w:r>
      <w:hyperlink r:id="rId19" w:history="1">
        <w:r w:rsidRPr="00352758">
          <w:rPr>
            <w:rStyle w:val="Hyperlink"/>
            <w:rFonts w:ascii="Arial" w:hAnsi="Arial" w:cs="Arial"/>
            <w:sz w:val="20"/>
            <w:szCs w:val="20"/>
          </w:rPr>
          <w:t>pistola </w:t>
        </w:r>
        <w:proofErr w:type="spellStart"/>
        <w:r w:rsidRPr="00352758">
          <w:rPr>
            <w:rStyle w:val="Hyperlink"/>
            <w:rFonts w:ascii="Arial" w:hAnsi="Arial" w:cs="Arial"/>
            <w:sz w:val="20"/>
            <w:szCs w:val="20"/>
          </w:rPr>
          <w:t>airsoft</w:t>
        </w:r>
        <w:proofErr w:type="spellEnd"/>
        <w:r w:rsidRPr="00352758">
          <w:rPr>
            <w:rStyle w:val="Hyperlink"/>
            <w:rFonts w:ascii="Arial" w:hAnsi="Arial" w:cs="Arial"/>
            <w:sz w:val="20"/>
            <w:szCs w:val="20"/>
          </w:rPr>
          <w:t> </w:t>
        </w:r>
      </w:hyperlink>
      <w:r w:rsidRPr="00352758">
        <w:t xml:space="preserve">elétrica é Ideal em treinamentos para praticantes de tiro esportivo, ou arma leve em ações com </w:t>
      </w:r>
      <w:proofErr w:type="spellStart"/>
      <w:r w:rsidRPr="00352758">
        <w:t>Airsoft</w:t>
      </w:r>
      <w:proofErr w:type="spellEnd"/>
      <w:r w:rsidRPr="00352758">
        <w:t>.</w:t>
      </w:r>
      <w:r w:rsidRPr="00352758">
        <w:br/>
      </w:r>
      <w:r w:rsidRPr="00352758">
        <w:br/>
        <w:t>Arma AEP que dispara esferas plásticas (</w:t>
      </w:r>
      <w:proofErr w:type="spellStart"/>
      <w:r w:rsidRPr="00352758">
        <w:t>BB's</w:t>
      </w:r>
      <w:proofErr w:type="spellEnd"/>
      <w:r w:rsidRPr="00352758">
        <w:t xml:space="preserve">), tem seu funcionamento elétrico e a velocidade dos disparos pode atingir 250fps com </w:t>
      </w:r>
      <w:proofErr w:type="spellStart"/>
      <w:r w:rsidRPr="00352758">
        <w:t>bbs</w:t>
      </w:r>
      <w:proofErr w:type="spellEnd"/>
      <w:r w:rsidRPr="00352758">
        <w:t xml:space="preserve"> 0,12g.</w:t>
      </w:r>
      <w:r w:rsidRPr="00352758">
        <w:br/>
        <w:t>Pistola com Slide Metal da marca </w:t>
      </w:r>
      <w:hyperlink r:id="rId20" w:history="1">
        <w:r w:rsidRPr="00352758">
          <w:rPr>
            <w:rStyle w:val="Hyperlink"/>
            <w:rFonts w:ascii="Arial" w:hAnsi="Arial" w:cs="Arial"/>
            <w:sz w:val="20"/>
            <w:szCs w:val="20"/>
          </w:rPr>
          <w:t>UMAREX</w:t>
        </w:r>
      </w:hyperlink>
      <w:r w:rsidRPr="00352758">
        <w:t>, Calibre 6mm com funcionamento AEP (</w:t>
      </w:r>
      <w:proofErr w:type="spellStart"/>
      <w:r w:rsidRPr="00352758">
        <w:t>Automatic</w:t>
      </w:r>
      <w:proofErr w:type="spellEnd"/>
      <w:r w:rsidRPr="00352758">
        <w:t xml:space="preserve"> Eletric </w:t>
      </w:r>
      <w:proofErr w:type="spellStart"/>
      <w:r w:rsidRPr="00352758">
        <w:t>Pistol</w:t>
      </w:r>
      <w:proofErr w:type="spellEnd"/>
      <w:r w:rsidRPr="00352758">
        <w:t>).</w:t>
      </w:r>
      <w:r w:rsidRPr="00352758">
        <w:br/>
        <w:t>A pistola tem todo o mecanismo interno em metal, assim como o slide (parte externa superior da arma).</w:t>
      </w:r>
      <w:r w:rsidRPr="00352758">
        <w:br/>
      </w:r>
      <w:r w:rsidRPr="00352758">
        <w:br/>
        <w:t xml:space="preserve">Somente o </w:t>
      </w:r>
      <w:proofErr w:type="spellStart"/>
      <w:r w:rsidRPr="00352758">
        <w:t>Grip</w:t>
      </w:r>
      <w:proofErr w:type="spellEnd"/>
      <w:r w:rsidRPr="00352758">
        <w:t xml:space="preserve"> e o corpo externo é produzido em plástico.</w:t>
      </w:r>
      <w:r w:rsidRPr="00352758">
        <w:br/>
      </w:r>
      <w:r w:rsidRPr="00352758">
        <w:br/>
        <w:t>Bateria recarregável embutida - Para o motor elétrico de alta potência.</w:t>
      </w:r>
      <w:r w:rsidRPr="00352758">
        <w:br/>
      </w:r>
      <w:r w:rsidRPr="00352758">
        <w:br/>
        <w:t>Diferente da maioria dos modelos encontrados no mercado, esse modelo tem a bateria embutida.</w:t>
      </w:r>
      <w:r w:rsidRPr="00352758">
        <w:br/>
      </w:r>
      <w:r w:rsidRPr="00352758">
        <w:br/>
        <w:t>Para carregar, liga-se o carregador direto na pistola, evitando o desgaste de abrir e fechar toda vez que precisa de carga.</w:t>
      </w:r>
      <w:r w:rsidRPr="00352758">
        <w:br/>
      </w:r>
      <w:r w:rsidRPr="00352758">
        <w:br/>
        <w:t>Carregador bivolt 110/22v original incluso.</w:t>
      </w:r>
      <w:r w:rsidRPr="00352758">
        <w:br/>
      </w:r>
      <w:r w:rsidRPr="00352758">
        <w:br/>
        <w:t>Trava de segurança Manual - Pode ser desativada com simples toque.</w:t>
      </w:r>
      <w:r w:rsidRPr="00352758">
        <w:br/>
      </w:r>
      <w:r w:rsidRPr="00352758">
        <w:br/>
        <w:t>Apesar da precisão satisfatória, esse modelo possui suas miras fixas, que não possibilitam regulagem.</w:t>
      </w:r>
      <w:r w:rsidRPr="00352758">
        <w:br/>
      </w:r>
      <w:r w:rsidRPr="00352758">
        <w:br/>
        <w:t xml:space="preserve">Os tiros tem distância máxima de aproximadamente 20 metros com precisão com </w:t>
      </w:r>
      <w:proofErr w:type="spellStart"/>
      <w:r w:rsidRPr="00352758">
        <w:t>bbs</w:t>
      </w:r>
      <w:proofErr w:type="spellEnd"/>
      <w:r w:rsidRPr="00352758">
        <w:t xml:space="preserve"> 0.12g.</w:t>
      </w:r>
      <w:r w:rsidRPr="00352758">
        <w:br/>
      </w:r>
      <w:r w:rsidRPr="00352758">
        <w:br/>
      </w:r>
      <w:r w:rsidRPr="00352758">
        <w:rPr>
          <w:i/>
          <w:iCs/>
        </w:rPr>
        <w:t xml:space="preserve">*ACOMPANHA: 100 </w:t>
      </w:r>
      <w:proofErr w:type="spellStart"/>
      <w:r w:rsidRPr="00352758">
        <w:rPr>
          <w:i/>
          <w:iCs/>
        </w:rPr>
        <w:t>bbs</w:t>
      </w:r>
      <w:proofErr w:type="spellEnd"/>
      <w:r w:rsidRPr="00352758">
        <w:rPr>
          <w:i/>
          <w:iCs/>
        </w:rPr>
        <w:t xml:space="preserve"> Recomendadas High </w:t>
      </w:r>
      <w:proofErr w:type="spellStart"/>
      <w:r w:rsidRPr="00352758">
        <w:rPr>
          <w:i/>
          <w:iCs/>
        </w:rPr>
        <w:t>Density</w:t>
      </w:r>
      <w:proofErr w:type="spellEnd"/>
      <w:r w:rsidRPr="00352758">
        <w:rPr>
          <w:i/>
          <w:iCs/>
        </w:rPr>
        <w:t xml:space="preserve"> - 6mm .12g</w:t>
      </w:r>
      <w:r w:rsidRPr="00352758">
        <w:br/>
        <w:t>Especificações Técnicas:</w:t>
      </w:r>
      <w:r w:rsidRPr="00352758">
        <w:br/>
        <w:t xml:space="preserve">Modo de Disparo: </w:t>
      </w:r>
      <w:proofErr w:type="spellStart"/>
      <w:r w:rsidRPr="00352758">
        <w:t>Semi</w:t>
      </w:r>
      <w:proofErr w:type="spellEnd"/>
      <w:r w:rsidRPr="00352758">
        <w:t>/</w:t>
      </w:r>
      <w:proofErr w:type="spellStart"/>
      <w:r w:rsidRPr="00352758">
        <w:t>Full</w:t>
      </w:r>
      <w:proofErr w:type="spellEnd"/>
      <w:r w:rsidRPr="00352758">
        <w:br/>
        <w:t>Acompanha 01 Magazine em Polímero</w:t>
      </w:r>
      <w:r w:rsidRPr="00352758">
        <w:br/>
        <w:t xml:space="preserve">Capacidade: 30 </w:t>
      </w:r>
      <w:proofErr w:type="spellStart"/>
      <w:r w:rsidRPr="00352758">
        <w:t>BBs</w:t>
      </w:r>
      <w:proofErr w:type="spellEnd"/>
      <w:r w:rsidRPr="00352758">
        <w:br/>
        <w:t xml:space="preserve">Velocidade: 250 </w:t>
      </w:r>
      <w:proofErr w:type="spellStart"/>
      <w:r w:rsidRPr="00352758">
        <w:t>Fps</w:t>
      </w:r>
      <w:proofErr w:type="spellEnd"/>
      <w:r w:rsidRPr="00352758">
        <w:t xml:space="preserve"> (</w:t>
      </w:r>
      <w:proofErr w:type="spellStart"/>
      <w:r w:rsidRPr="00352758">
        <w:t>BBs</w:t>
      </w:r>
      <w:proofErr w:type="spellEnd"/>
      <w:r w:rsidRPr="00352758">
        <w:t xml:space="preserve"> .12g) - 200fps (</w:t>
      </w:r>
      <w:proofErr w:type="spellStart"/>
      <w:r w:rsidRPr="00352758">
        <w:t>BBs</w:t>
      </w:r>
      <w:proofErr w:type="spellEnd"/>
      <w:r w:rsidRPr="00352758">
        <w:t xml:space="preserve"> .20g) (</w:t>
      </w:r>
      <w:proofErr w:type="spellStart"/>
      <w:r w:rsidRPr="00352758">
        <w:t>Cronado</w:t>
      </w:r>
      <w:proofErr w:type="spellEnd"/>
      <w:r w:rsidRPr="00352758">
        <w:t xml:space="preserve"> na loja)</w:t>
      </w:r>
      <w:r w:rsidRPr="00352758">
        <w:br/>
        <w:t>Energia: 0,5 Joule</w:t>
      </w:r>
      <w:r w:rsidRPr="00352758">
        <w:br/>
        <w:t>Distância Máxima: 20 metros</w:t>
      </w:r>
      <w:r w:rsidRPr="00352758">
        <w:br/>
        <w:t xml:space="preserve">Peso c/ </w:t>
      </w:r>
      <w:proofErr w:type="spellStart"/>
      <w:r w:rsidRPr="00352758">
        <w:t>Mag</w:t>
      </w:r>
      <w:proofErr w:type="spellEnd"/>
      <w:r w:rsidRPr="00352758">
        <w:t>: 524g</w:t>
      </w:r>
      <w:r w:rsidRPr="00352758">
        <w:br/>
        <w:t>Comprimento total: 22cm</w:t>
      </w:r>
      <w:r w:rsidRPr="00352758">
        <w:br/>
        <w:t>Altura total: 14cm</w:t>
      </w:r>
      <w:r w:rsidRPr="00352758">
        <w:br/>
        <w:t>Calibre: 6mm</w:t>
      </w:r>
      <w:r w:rsidRPr="00352758">
        <w:br/>
        <w:t>Trilho Inferior: Sim</w:t>
      </w:r>
      <w:r w:rsidRPr="00352758">
        <w:br/>
      </w:r>
      <w:r w:rsidRPr="00352758">
        <w:br/>
        <w:t>Itens Inclusos:</w:t>
      </w:r>
      <w:r w:rsidRPr="00352758">
        <w:br/>
        <w:t>1x Pistola </w:t>
      </w:r>
      <w:proofErr w:type="spellStart"/>
      <w:r w:rsidRPr="00352758">
        <w:fldChar w:fldCharType="begin"/>
      </w:r>
      <w:r w:rsidRPr="00352758">
        <w:instrText xml:space="preserve"> HYPERLINK "https://www.ventureshop.com.br/airsoft-s193/" </w:instrText>
      </w:r>
      <w:r w:rsidRPr="00352758">
        <w:fldChar w:fldCharType="separate"/>
      </w:r>
      <w:r w:rsidRPr="00352758">
        <w:rPr>
          <w:rStyle w:val="Hyperlink"/>
          <w:rFonts w:ascii="Arial" w:hAnsi="Arial" w:cs="Arial"/>
          <w:sz w:val="20"/>
          <w:szCs w:val="20"/>
        </w:rPr>
        <w:t>Airsoft</w:t>
      </w:r>
      <w:proofErr w:type="spellEnd"/>
      <w:r w:rsidRPr="00352758">
        <w:fldChar w:fldCharType="end"/>
      </w:r>
      <w:r w:rsidRPr="00352758">
        <w:t xml:space="preserve"> Elétrica AEP </w:t>
      </w:r>
      <w:proofErr w:type="spellStart"/>
      <w:r w:rsidRPr="00352758">
        <w:t>Beretta</w:t>
      </w:r>
      <w:proofErr w:type="spellEnd"/>
      <w:r w:rsidRPr="00352758">
        <w:t xml:space="preserve"> 92 A1 </w:t>
      </w:r>
      <w:proofErr w:type="spellStart"/>
      <w:r w:rsidRPr="00352758">
        <w:t>Semi</w:t>
      </w:r>
      <w:proofErr w:type="spellEnd"/>
      <w:r w:rsidRPr="00352758">
        <w:t xml:space="preserve"> Metal - UMAREX</w:t>
      </w:r>
      <w:r w:rsidRPr="00352758">
        <w:br/>
        <w:t>1x Bateria Recarregável embutida</w:t>
      </w:r>
      <w:r w:rsidRPr="00352758">
        <w:br/>
        <w:t>1x Carregador bateria Bivolt 110/220v</w:t>
      </w:r>
      <w:r w:rsidRPr="00352758">
        <w:br/>
        <w:t>1x Manual de Instruções</w:t>
      </w:r>
      <w:r w:rsidRPr="00352758">
        <w:br/>
        <w:t>100x esferas Plásticas 0.12g</w:t>
      </w:r>
    </w:p>
    <w:p w:rsidR="009801D4" w:rsidRDefault="009801D4" w:rsidP="00247DFE">
      <w:pPr>
        <w:pStyle w:val="SemEspaamento"/>
        <w:rPr>
          <w:b/>
          <w:sz w:val="24"/>
          <w:szCs w:val="24"/>
          <w:lang w:eastAsia="pt-BR"/>
        </w:rPr>
      </w:pPr>
    </w:p>
    <w:p w:rsidR="009801D4" w:rsidRDefault="00FB7A8F" w:rsidP="00DB3B3E">
      <w:pPr>
        <w:pStyle w:val="SemEspaamento"/>
        <w:jc w:val="center"/>
        <w:rPr>
          <w:b/>
          <w:sz w:val="24"/>
          <w:szCs w:val="24"/>
          <w:lang w:eastAsia="pt-BR"/>
        </w:rPr>
      </w:pPr>
      <w:r>
        <w:rPr>
          <w:b/>
          <w:sz w:val="24"/>
          <w:szCs w:val="24"/>
          <w:lang w:eastAsia="pt-BR"/>
        </w:rPr>
        <w:lastRenderedPageBreak/>
        <w:t>R</w:t>
      </w:r>
      <w:r w:rsidR="009801D4">
        <w:rPr>
          <w:b/>
          <w:sz w:val="24"/>
          <w:szCs w:val="24"/>
          <w:lang w:eastAsia="pt-BR"/>
        </w:rPr>
        <w:t>IFLE ELETRICO</w:t>
      </w:r>
    </w:p>
    <w:p w:rsidR="009801D4" w:rsidRDefault="009801D4" w:rsidP="00DB3B3E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9801D4" w:rsidRDefault="009801D4" w:rsidP="009801D4">
      <w:pPr>
        <w:pStyle w:val="SemEspaamento"/>
        <w:rPr>
          <w:rFonts w:ascii="Arial" w:hAnsi="Arial" w:cs="Arial"/>
          <w:caps/>
          <w:color w:val="444444"/>
          <w:sz w:val="20"/>
          <w:szCs w:val="20"/>
        </w:rPr>
      </w:pPr>
      <w:r w:rsidRPr="00DB3B3E">
        <w:rPr>
          <w:rFonts w:ascii="Arial" w:hAnsi="Arial" w:cs="Arial"/>
          <w:caps/>
          <w:noProof/>
          <w:color w:val="444444"/>
          <w:sz w:val="20"/>
          <w:szCs w:val="20"/>
          <w:lang w:eastAsia="pt-BR"/>
        </w:rPr>
        <w:drawing>
          <wp:inline distT="0" distB="0" distL="0" distR="0" wp14:anchorId="4C0FE27E" wp14:editId="1870D085">
            <wp:extent cx="518252" cy="438150"/>
            <wp:effectExtent l="0" t="0" r="0" b="0"/>
            <wp:docPr id="27" name="Imagem 27" descr="C:\Users\cg1900811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g1900811\Desktop\6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37" cy="445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1D4" w:rsidRDefault="009801D4" w:rsidP="00247DFE">
      <w:pPr>
        <w:pStyle w:val="SemEspaamento"/>
      </w:pPr>
    </w:p>
    <w:p w:rsidR="009801D4" w:rsidRPr="00EA16B3" w:rsidRDefault="009801D4" w:rsidP="00247DFE">
      <w:pPr>
        <w:pStyle w:val="SemEspaamento"/>
      </w:pPr>
      <w:r w:rsidRPr="00EA16B3">
        <w:t>RIFLE DE AIRSOFT AEG M4A1 CM507 - CYMA</w:t>
      </w:r>
    </w:p>
    <w:p w:rsidR="009801D4" w:rsidRPr="00EA16B3" w:rsidRDefault="009801D4" w:rsidP="00247DFE">
      <w:pPr>
        <w:pStyle w:val="SemEspaamento"/>
      </w:pPr>
    </w:p>
    <w:p w:rsidR="009801D4" w:rsidRPr="00247DFE" w:rsidRDefault="009801D4" w:rsidP="00247DFE">
      <w:pPr>
        <w:pStyle w:val="SemEspaamento"/>
      </w:pPr>
      <w:r w:rsidRPr="00247DFE">
        <w:t xml:space="preserve">O Rifle de </w:t>
      </w:r>
      <w:proofErr w:type="spellStart"/>
      <w:r w:rsidRPr="00247DFE">
        <w:t>Airsoft</w:t>
      </w:r>
      <w:proofErr w:type="spellEnd"/>
      <w:r w:rsidRPr="00247DFE">
        <w:t xml:space="preserve"> AEG M4A1 CM507 da </w:t>
      </w:r>
      <w:proofErr w:type="spellStart"/>
      <w:r w:rsidRPr="00247DFE">
        <w:t>Cyma</w:t>
      </w:r>
      <w:proofErr w:type="spellEnd"/>
      <w:r w:rsidRPr="00247DFE">
        <w:t xml:space="preserve"> possui 410FPS, 3 modos de disparo e vai te surpreender em desempenho, leveza e potência. Confira todos os detalhes abaixo: </w:t>
      </w:r>
      <w:hyperlink r:id="rId22" w:anchor="LongDescription" w:history="1">
        <w:r w:rsidRPr="00247DFE">
          <w:t>Saiba mais sobre este produto</w:t>
        </w:r>
      </w:hyperlink>
    </w:p>
    <w:p w:rsidR="009801D4" w:rsidRPr="00EA16B3" w:rsidRDefault="009801D4" w:rsidP="00247DFE">
      <w:pPr>
        <w:pStyle w:val="SemEspaamento"/>
        <w:rPr>
          <w:rFonts w:eastAsia="Times New Roman"/>
          <w:lang w:eastAsia="pt-BR"/>
        </w:rPr>
      </w:pPr>
      <w:r w:rsidRPr="00EA16B3">
        <w:rPr>
          <w:rFonts w:eastAsia="Times New Roman"/>
          <w:color w:val="B0B0B0"/>
          <w:lang w:eastAsia="pt-BR"/>
        </w:rPr>
        <w:t>R$ 1.350,0</w:t>
      </w:r>
      <w:del w:id="6" w:author="Unknown">
        <w:r w:rsidRPr="00EA16B3">
          <w:rPr>
            <w:rFonts w:eastAsia="Times New Roman"/>
            <w:color w:val="B0B0B0"/>
            <w:lang w:eastAsia="pt-BR"/>
          </w:rPr>
          <w:delText>0</w:delText>
        </w:r>
      </w:del>
      <w:r w:rsidRPr="00EA16B3">
        <w:rPr>
          <w:rFonts w:eastAsia="Times New Roman"/>
          <w:color w:val="ABCB37"/>
          <w:lang w:eastAsia="pt-BR"/>
        </w:rPr>
        <w:t>por R$ 999,00</w:t>
      </w:r>
    </w:p>
    <w:p w:rsidR="009801D4" w:rsidRDefault="009801D4" w:rsidP="00247DFE">
      <w:pPr>
        <w:pStyle w:val="SemEspaamento"/>
        <w:rPr>
          <w:rFonts w:eastAsia="Times New Roman"/>
          <w:lang w:eastAsia="pt-BR"/>
        </w:rPr>
      </w:pPr>
      <w:r w:rsidRPr="00EA16B3">
        <w:rPr>
          <w:rFonts w:eastAsia="Times New Roman"/>
          <w:b/>
          <w:bCs/>
          <w:lang w:eastAsia="pt-BR"/>
        </w:rPr>
        <w:t>10X DE</w:t>
      </w:r>
      <w:r w:rsidRPr="00EA16B3">
        <w:rPr>
          <w:rFonts w:eastAsia="Times New Roman"/>
          <w:b/>
          <w:bCs/>
          <w:color w:val="ABCB37"/>
          <w:lang w:eastAsia="pt-BR"/>
        </w:rPr>
        <w:t>R$99,90</w:t>
      </w:r>
      <w:r w:rsidRPr="00EA16B3">
        <w:rPr>
          <w:rFonts w:eastAsia="Times New Roman"/>
          <w:lang w:eastAsia="pt-BR"/>
        </w:rPr>
        <w:t>ou </w:t>
      </w:r>
      <w:r w:rsidRPr="00EA16B3">
        <w:rPr>
          <w:rFonts w:eastAsia="Times New Roman"/>
          <w:b/>
          <w:bCs/>
          <w:color w:val="ABCB37"/>
          <w:lang w:eastAsia="pt-BR"/>
        </w:rPr>
        <w:t>R$ 899,10</w:t>
      </w:r>
      <w:r w:rsidRPr="00EA16B3">
        <w:rPr>
          <w:rFonts w:eastAsia="Times New Roman"/>
          <w:lang w:eastAsia="pt-BR"/>
        </w:rPr>
        <w:t> à vista no boleto</w:t>
      </w:r>
    </w:p>
    <w:p w:rsidR="00247DFE" w:rsidRDefault="00247DFE" w:rsidP="00247DFE">
      <w:pPr>
        <w:pStyle w:val="SemEspaamento"/>
        <w:rPr>
          <w:rFonts w:eastAsia="Times New Roman"/>
          <w:lang w:eastAsia="pt-BR"/>
        </w:rPr>
      </w:pPr>
    </w:p>
    <w:p w:rsidR="00247DFE" w:rsidRPr="00EA16B3" w:rsidRDefault="00247DFE" w:rsidP="00247DFE">
      <w:pPr>
        <w:pStyle w:val="SemEspaamento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 xml:space="preserve">Característica </w:t>
      </w:r>
    </w:p>
    <w:p w:rsidR="009801D4" w:rsidRPr="00EA16B3" w:rsidRDefault="009801D4" w:rsidP="00247DFE">
      <w:pPr>
        <w:pStyle w:val="SemEspaamento"/>
      </w:pPr>
    </w:p>
    <w:p w:rsidR="009801D4" w:rsidRPr="00EA16B3" w:rsidRDefault="009801D4" w:rsidP="00247DFE">
      <w:pPr>
        <w:pStyle w:val="SemEspaamento"/>
        <w:rPr>
          <w:rFonts w:eastAsia="Times New Roman"/>
          <w:lang w:eastAsia="pt-BR"/>
        </w:rPr>
      </w:pPr>
      <w:r w:rsidRPr="00EA16B3">
        <w:rPr>
          <w:rFonts w:eastAsia="Times New Roman"/>
          <w:color w:val="000000"/>
          <w:u w:val="single"/>
          <w:lang w:eastAsia="pt-BR"/>
        </w:rPr>
        <w:t xml:space="preserve">Rifle de </w:t>
      </w:r>
      <w:proofErr w:type="spellStart"/>
      <w:r w:rsidRPr="00EA16B3">
        <w:rPr>
          <w:rFonts w:eastAsia="Times New Roman"/>
          <w:color w:val="000000"/>
          <w:u w:val="single"/>
          <w:lang w:eastAsia="pt-BR"/>
        </w:rPr>
        <w:t>Airsoft</w:t>
      </w:r>
      <w:proofErr w:type="spellEnd"/>
      <w:r w:rsidRPr="00EA16B3">
        <w:rPr>
          <w:rFonts w:eastAsia="Times New Roman"/>
          <w:color w:val="000000"/>
          <w:u w:val="single"/>
          <w:lang w:eastAsia="pt-BR"/>
        </w:rPr>
        <w:t xml:space="preserve"> AEG M4A1 CM507 - </w:t>
      </w:r>
      <w:proofErr w:type="spellStart"/>
      <w:r w:rsidRPr="00EA16B3">
        <w:rPr>
          <w:rFonts w:eastAsia="Times New Roman"/>
          <w:color w:val="000000"/>
          <w:u w:val="single"/>
          <w:lang w:eastAsia="pt-BR"/>
        </w:rPr>
        <w:t>Cyma</w:t>
      </w:r>
      <w:proofErr w:type="spellEnd"/>
    </w:p>
    <w:p w:rsidR="009801D4" w:rsidRPr="00EA16B3" w:rsidRDefault="009801D4" w:rsidP="00247DFE">
      <w:pPr>
        <w:pStyle w:val="SemEspaamento"/>
        <w:rPr>
          <w:rFonts w:eastAsia="Times New Roman"/>
          <w:lang w:eastAsia="pt-BR"/>
        </w:rPr>
      </w:pPr>
      <w:r w:rsidRPr="00EA16B3">
        <w:rPr>
          <w:rFonts w:eastAsia="Times New Roman"/>
          <w:lang w:eastAsia="pt-BR"/>
        </w:rPr>
        <w:br/>
      </w:r>
      <w:r w:rsidRPr="00EA16B3">
        <w:rPr>
          <w:rFonts w:eastAsia="Times New Roman"/>
          <w:color w:val="000000"/>
          <w:lang w:eastAsia="pt-BR"/>
        </w:rPr>
        <w:t>O </w:t>
      </w:r>
      <w:r w:rsidRPr="00EA16B3">
        <w:rPr>
          <w:rFonts w:eastAsia="Times New Roman"/>
          <w:b/>
          <w:bCs/>
          <w:color w:val="000000"/>
          <w:lang w:eastAsia="pt-BR"/>
        </w:rPr>
        <w:t>Rifle de </w:t>
      </w:r>
      <w:proofErr w:type="spellStart"/>
      <w:r w:rsidRPr="00EA16B3">
        <w:rPr>
          <w:rFonts w:eastAsia="Times New Roman"/>
          <w:lang w:eastAsia="pt-BR"/>
        </w:rPr>
        <w:fldChar w:fldCharType="begin"/>
      </w:r>
      <w:r w:rsidRPr="00EA16B3">
        <w:rPr>
          <w:rFonts w:eastAsia="Times New Roman"/>
          <w:lang w:eastAsia="pt-BR"/>
        </w:rPr>
        <w:instrText xml:space="preserve"> HYPERLINK "https://www.ventureshop.com.br/airsoft-s193/" </w:instrText>
      </w:r>
      <w:r w:rsidRPr="00EA16B3">
        <w:rPr>
          <w:rFonts w:eastAsia="Times New Roman"/>
          <w:lang w:eastAsia="pt-BR"/>
        </w:rPr>
        <w:fldChar w:fldCharType="separate"/>
      </w:r>
      <w:r w:rsidRPr="00EA16B3">
        <w:rPr>
          <w:rFonts w:eastAsia="Times New Roman"/>
          <w:b/>
          <w:bCs/>
          <w:color w:val="1155CC"/>
          <w:u w:val="single"/>
          <w:lang w:eastAsia="pt-BR"/>
        </w:rPr>
        <w:t>Airsoft</w:t>
      </w:r>
      <w:proofErr w:type="spellEnd"/>
      <w:r w:rsidRPr="00EA16B3">
        <w:rPr>
          <w:rFonts w:eastAsia="Times New Roman"/>
          <w:lang w:eastAsia="pt-BR"/>
        </w:rPr>
        <w:fldChar w:fldCharType="end"/>
      </w:r>
      <w:r w:rsidRPr="00EA16B3">
        <w:rPr>
          <w:rFonts w:eastAsia="Times New Roman"/>
          <w:b/>
          <w:bCs/>
          <w:color w:val="000000"/>
          <w:lang w:eastAsia="pt-BR"/>
        </w:rPr>
        <w:t> </w:t>
      </w:r>
      <w:hyperlink r:id="rId23" w:history="1">
        <w:r w:rsidRPr="00EA16B3">
          <w:rPr>
            <w:rFonts w:eastAsia="Times New Roman"/>
            <w:b/>
            <w:bCs/>
            <w:color w:val="1155CC"/>
            <w:u w:val="single"/>
            <w:lang w:eastAsia="pt-BR"/>
          </w:rPr>
          <w:t>AEG</w:t>
        </w:r>
      </w:hyperlink>
      <w:r w:rsidRPr="00EA16B3">
        <w:rPr>
          <w:rFonts w:eastAsia="Times New Roman"/>
          <w:b/>
          <w:bCs/>
          <w:color w:val="000000"/>
          <w:lang w:eastAsia="pt-BR"/>
        </w:rPr>
        <w:t xml:space="preserve"> M4A1 CM507 - </w:t>
      </w:r>
      <w:proofErr w:type="spellStart"/>
      <w:r w:rsidRPr="00EA16B3">
        <w:rPr>
          <w:rFonts w:eastAsia="Times New Roman"/>
          <w:b/>
          <w:bCs/>
          <w:color w:val="000000"/>
          <w:lang w:eastAsia="pt-BR"/>
        </w:rPr>
        <w:t>Cyma</w:t>
      </w:r>
      <w:proofErr w:type="spellEnd"/>
      <w:r w:rsidRPr="00EA16B3">
        <w:rPr>
          <w:rFonts w:eastAsia="Times New Roman"/>
          <w:color w:val="000000"/>
          <w:lang w:eastAsia="pt-BR"/>
        </w:rPr>
        <w:t> vai te surpreender em desempenho, leveza e potência.</w:t>
      </w:r>
    </w:p>
    <w:p w:rsidR="009801D4" w:rsidRPr="00EA16B3" w:rsidRDefault="009801D4" w:rsidP="00247DFE">
      <w:pPr>
        <w:pStyle w:val="SemEspaamento"/>
        <w:rPr>
          <w:rFonts w:eastAsia="Times New Roman"/>
          <w:lang w:eastAsia="pt-BR"/>
        </w:rPr>
      </w:pPr>
      <w:r w:rsidRPr="00EA16B3">
        <w:rPr>
          <w:rFonts w:eastAsia="Times New Roman"/>
          <w:lang w:eastAsia="pt-BR"/>
        </w:rPr>
        <w:br/>
      </w:r>
      <w:r w:rsidRPr="00EA16B3">
        <w:rPr>
          <w:rFonts w:eastAsia="Times New Roman"/>
          <w:color w:val="000000"/>
          <w:lang w:eastAsia="pt-BR"/>
        </w:rPr>
        <w:t>Com </w:t>
      </w:r>
      <w:r w:rsidRPr="00EA16B3">
        <w:rPr>
          <w:rFonts w:eastAsia="Times New Roman"/>
          <w:b/>
          <w:bCs/>
          <w:color w:val="000000"/>
          <w:lang w:eastAsia="pt-BR"/>
        </w:rPr>
        <w:t>acabamento incrível e uma excelente potência</w:t>
      </w:r>
      <w:r w:rsidRPr="00EA16B3">
        <w:rPr>
          <w:rFonts w:eastAsia="Times New Roman"/>
          <w:color w:val="000000"/>
          <w:lang w:eastAsia="pt-BR"/>
        </w:rPr>
        <w:t>, é perfeito para operadores que desejam um </w:t>
      </w:r>
      <w:r w:rsidRPr="00EA16B3">
        <w:rPr>
          <w:rFonts w:eastAsia="Times New Roman"/>
          <w:b/>
          <w:bCs/>
          <w:color w:val="000000"/>
          <w:lang w:eastAsia="pt-BR"/>
        </w:rPr>
        <w:t>equipamento elétrico de altíssima qualidade </w:t>
      </w:r>
      <w:r w:rsidRPr="00EA16B3">
        <w:rPr>
          <w:rFonts w:eastAsia="Times New Roman"/>
          <w:color w:val="000000"/>
          <w:lang w:eastAsia="pt-BR"/>
        </w:rPr>
        <w:t>e ótimo custo-benefício.</w:t>
      </w:r>
    </w:p>
    <w:p w:rsidR="009801D4" w:rsidRPr="00EA16B3" w:rsidRDefault="009801D4" w:rsidP="00247DFE">
      <w:pPr>
        <w:pStyle w:val="SemEspaamento"/>
        <w:rPr>
          <w:rFonts w:eastAsia="Times New Roman"/>
          <w:lang w:eastAsia="pt-BR"/>
        </w:rPr>
      </w:pPr>
      <w:r w:rsidRPr="00EA16B3">
        <w:rPr>
          <w:rFonts w:eastAsia="Times New Roman"/>
          <w:lang w:eastAsia="pt-BR"/>
        </w:rPr>
        <w:br/>
      </w:r>
      <w:r w:rsidRPr="00EA16B3">
        <w:rPr>
          <w:rFonts w:eastAsia="Times New Roman"/>
          <w:color w:val="000000"/>
          <w:lang w:eastAsia="pt-BR"/>
        </w:rPr>
        <w:t xml:space="preserve">A M4A1, é um rifle da nova geração da </w:t>
      </w:r>
      <w:proofErr w:type="spellStart"/>
      <w:r w:rsidRPr="00EA16B3">
        <w:rPr>
          <w:rFonts w:eastAsia="Times New Roman"/>
          <w:color w:val="000000"/>
          <w:lang w:eastAsia="pt-BR"/>
        </w:rPr>
        <w:t>Cyma</w:t>
      </w:r>
      <w:proofErr w:type="spellEnd"/>
      <w:r w:rsidRPr="00EA16B3">
        <w:rPr>
          <w:rFonts w:eastAsia="Times New Roman"/>
          <w:color w:val="000000"/>
          <w:lang w:eastAsia="pt-BR"/>
        </w:rPr>
        <w:t>, uma elite que preza por maior poder de fogo, conta com um </w:t>
      </w:r>
      <w:r w:rsidRPr="00EA16B3">
        <w:rPr>
          <w:rFonts w:eastAsia="Times New Roman"/>
          <w:b/>
          <w:bCs/>
          <w:color w:val="000000"/>
          <w:lang w:eastAsia="pt-BR"/>
        </w:rPr>
        <w:t>design robusto e totalmente funcional,</w:t>
      </w:r>
      <w:r w:rsidRPr="00EA16B3">
        <w:rPr>
          <w:rFonts w:eastAsia="Times New Roman"/>
          <w:color w:val="000000"/>
          <w:lang w:eastAsia="pt-BR"/>
        </w:rPr>
        <w:t> é perfeito para jogos em áreas abertas.</w:t>
      </w:r>
    </w:p>
    <w:p w:rsidR="009801D4" w:rsidRPr="00EA16B3" w:rsidRDefault="009801D4" w:rsidP="00247DFE">
      <w:pPr>
        <w:pStyle w:val="SemEspaamento"/>
        <w:rPr>
          <w:rFonts w:eastAsia="Times New Roman"/>
          <w:lang w:eastAsia="pt-BR"/>
        </w:rPr>
      </w:pPr>
      <w:r w:rsidRPr="00EA16B3">
        <w:rPr>
          <w:rFonts w:eastAsia="Times New Roman"/>
          <w:lang w:eastAsia="pt-BR"/>
        </w:rPr>
        <w:br/>
      </w:r>
      <w:r w:rsidRPr="00EA16B3">
        <w:rPr>
          <w:rFonts w:eastAsia="Times New Roman"/>
          <w:color w:val="000000"/>
          <w:lang w:eastAsia="pt-BR"/>
        </w:rPr>
        <w:t>Sua </w:t>
      </w:r>
      <w:r w:rsidRPr="00EA16B3">
        <w:rPr>
          <w:rFonts w:eastAsia="Times New Roman"/>
          <w:b/>
          <w:bCs/>
          <w:color w:val="000000"/>
          <w:lang w:eastAsia="pt-BR"/>
        </w:rPr>
        <w:t>empunhadura é ergonômica</w:t>
      </w:r>
      <w:r w:rsidRPr="00EA16B3">
        <w:rPr>
          <w:rFonts w:eastAsia="Times New Roman"/>
          <w:color w:val="000000"/>
          <w:lang w:eastAsia="pt-BR"/>
        </w:rPr>
        <w:t>, a qual proporciona uma </w:t>
      </w:r>
      <w:r w:rsidRPr="00EA16B3">
        <w:rPr>
          <w:rFonts w:eastAsia="Times New Roman"/>
          <w:b/>
          <w:bCs/>
          <w:color w:val="000000"/>
          <w:lang w:eastAsia="pt-BR"/>
        </w:rPr>
        <w:t>pegada mais firme</w:t>
      </w:r>
      <w:r w:rsidRPr="00EA16B3">
        <w:rPr>
          <w:rFonts w:eastAsia="Times New Roman"/>
          <w:color w:val="000000"/>
          <w:lang w:eastAsia="pt-BR"/>
        </w:rPr>
        <w:t> e sem folgas.</w:t>
      </w:r>
    </w:p>
    <w:p w:rsidR="009801D4" w:rsidRPr="00EA16B3" w:rsidRDefault="009801D4" w:rsidP="00247DFE">
      <w:pPr>
        <w:pStyle w:val="SemEspaamento"/>
        <w:rPr>
          <w:rFonts w:eastAsia="Times New Roman"/>
          <w:lang w:eastAsia="pt-BR"/>
        </w:rPr>
      </w:pPr>
      <w:r w:rsidRPr="00EA16B3">
        <w:rPr>
          <w:rFonts w:eastAsia="Times New Roman"/>
          <w:lang w:eastAsia="pt-BR"/>
        </w:rPr>
        <w:br/>
      </w:r>
      <w:r w:rsidRPr="00EA16B3">
        <w:rPr>
          <w:rFonts w:eastAsia="Times New Roman"/>
          <w:color w:val="000000"/>
          <w:lang w:eastAsia="pt-BR"/>
        </w:rPr>
        <w:t>De </w:t>
      </w:r>
      <w:r w:rsidRPr="00EA16B3">
        <w:rPr>
          <w:rFonts w:eastAsia="Times New Roman"/>
          <w:b/>
          <w:bCs/>
          <w:color w:val="000000"/>
          <w:lang w:eastAsia="pt-BR"/>
        </w:rPr>
        <w:t>alta resistência e durabilidade</w:t>
      </w:r>
      <w:r w:rsidRPr="00EA16B3">
        <w:rPr>
          <w:rFonts w:eastAsia="Times New Roman"/>
          <w:color w:val="000000"/>
          <w:lang w:eastAsia="pt-BR"/>
        </w:rPr>
        <w:t>, a sua fabricação é em </w:t>
      </w:r>
      <w:r w:rsidRPr="00EA16B3">
        <w:rPr>
          <w:rFonts w:eastAsia="Times New Roman"/>
          <w:b/>
          <w:bCs/>
          <w:color w:val="000000"/>
          <w:lang w:eastAsia="pt-BR"/>
        </w:rPr>
        <w:t>polímero</w:t>
      </w:r>
      <w:r w:rsidRPr="00EA16B3">
        <w:rPr>
          <w:rFonts w:eastAsia="Times New Roman"/>
          <w:color w:val="000000"/>
          <w:lang w:eastAsia="pt-BR"/>
        </w:rPr>
        <w:t>, com </w:t>
      </w:r>
      <w:r w:rsidRPr="00EA16B3">
        <w:rPr>
          <w:rFonts w:eastAsia="Times New Roman"/>
          <w:b/>
          <w:bCs/>
          <w:color w:val="000000"/>
          <w:lang w:eastAsia="pt-BR"/>
        </w:rPr>
        <w:t xml:space="preserve">engrenagens internas e </w:t>
      </w:r>
      <w:proofErr w:type="spellStart"/>
      <w:r w:rsidRPr="00EA16B3">
        <w:rPr>
          <w:rFonts w:eastAsia="Times New Roman"/>
          <w:b/>
          <w:bCs/>
          <w:color w:val="000000"/>
          <w:lang w:eastAsia="pt-BR"/>
        </w:rPr>
        <w:t>gearbox</w:t>
      </w:r>
      <w:proofErr w:type="spellEnd"/>
      <w:r w:rsidRPr="00EA16B3">
        <w:rPr>
          <w:rFonts w:eastAsia="Times New Roman"/>
          <w:b/>
          <w:bCs/>
          <w:color w:val="000000"/>
          <w:lang w:eastAsia="pt-BR"/>
        </w:rPr>
        <w:t xml:space="preserve"> V2 em metal </w:t>
      </w:r>
      <w:r w:rsidRPr="00EA16B3">
        <w:rPr>
          <w:rFonts w:eastAsia="Times New Roman"/>
          <w:color w:val="000000"/>
          <w:lang w:eastAsia="pt-BR"/>
        </w:rPr>
        <w:t>de alta qualidade</w:t>
      </w:r>
      <w:r w:rsidRPr="00EA16B3">
        <w:rPr>
          <w:rFonts w:eastAsia="Times New Roman"/>
          <w:b/>
          <w:bCs/>
          <w:color w:val="000000"/>
          <w:lang w:eastAsia="pt-BR"/>
        </w:rPr>
        <w:t>.</w:t>
      </w:r>
      <w:r w:rsidRPr="00EA16B3">
        <w:rPr>
          <w:rFonts w:eastAsia="Times New Roman"/>
          <w:color w:val="000000"/>
          <w:lang w:eastAsia="pt-BR"/>
        </w:rPr>
        <w:t> O seu funcionamento é elétrico e se dá por meio de uma</w:t>
      </w:r>
      <w:r w:rsidRPr="00EA16B3">
        <w:rPr>
          <w:rFonts w:eastAsia="Times New Roman"/>
          <w:b/>
          <w:bCs/>
          <w:color w:val="000000"/>
          <w:lang w:eastAsia="pt-BR"/>
        </w:rPr>
        <w:t> bateria </w:t>
      </w:r>
      <w:r w:rsidRPr="00EA16B3">
        <w:rPr>
          <w:rFonts w:eastAsia="Times New Roman"/>
          <w:color w:val="000000"/>
          <w:lang w:eastAsia="pt-BR"/>
        </w:rPr>
        <w:t>que deve ser é alojada na </w:t>
      </w:r>
      <w:r w:rsidRPr="00EA16B3">
        <w:rPr>
          <w:rFonts w:eastAsia="Times New Roman"/>
          <w:b/>
          <w:bCs/>
          <w:color w:val="000000"/>
          <w:lang w:eastAsia="pt-BR"/>
        </w:rPr>
        <w:t>coronha.</w:t>
      </w:r>
    </w:p>
    <w:p w:rsidR="009801D4" w:rsidRPr="00EA16B3" w:rsidRDefault="009801D4" w:rsidP="00247DFE">
      <w:pPr>
        <w:pStyle w:val="SemEspaamento"/>
        <w:rPr>
          <w:rFonts w:eastAsia="Times New Roman"/>
          <w:lang w:eastAsia="pt-BR"/>
        </w:rPr>
      </w:pPr>
      <w:r w:rsidRPr="00EA16B3">
        <w:rPr>
          <w:rFonts w:eastAsia="Times New Roman"/>
          <w:lang w:eastAsia="pt-BR"/>
        </w:rPr>
        <w:br/>
      </w:r>
      <w:r w:rsidRPr="00EA16B3">
        <w:rPr>
          <w:rFonts w:eastAsia="Times New Roman"/>
          <w:color w:val="000000"/>
          <w:lang w:eastAsia="pt-BR"/>
        </w:rPr>
        <w:t>Seu magazine possui capacidade para </w:t>
      </w:r>
      <w:r w:rsidRPr="00EA16B3">
        <w:rPr>
          <w:rFonts w:eastAsia="Times New Roman"/>
          <w:b/>
          <w:bCs/>
          <w:color w:val="000000"/>
          <w:lang w:eastAsia="pt-BR"/>
        </w:rPr>
        <w:t xml:space="preserve">300 </w:t>
      </w:r>
      <w:proofErr w:type="spellStart"/>
      <w:r w:rsidRPr="00EA16B3">
        <w:rPr>
          <w:rFonts w:eastAsia="Times New Roman"/>
          <w:b/>
          <w:bCs/>
          <w:color w:val="000000"/>
          <w:lang w:eastAsia="pt-BR"/>
        </w:rPr>
        <w:t>BB’s</w:t>
      </w:r>
      <w:proofErr w:type="spellEnd"/>
      <w:r w:rsidRPr="00EA16B3">
        <w:rPr>
          <w:rFonts w:eastAsia="Times New Roman"/>
          <w:color w:val="000000"/>
          <w:lang w:eastAsia="pt-BR"/>
        </w:rPr>
        <w:t>. A </w:t>
      </w:r>
      <w:r w:rsidRPr="00EA16B3">
        <w:rPr>
          <w:rFonts w:eastAsia="Times New Roman"/>
          <w:b/>
          <w:bCs/>
          <w:color w:val="000000"/>
          <w:lang w:eastAsia="pt-BR"/>
        </w:rPr>
        <w:t>massa de</w:t>
      </w:r>
      <w:r w:rsidRPr="00EA16B3">
        <w:rPr>
          <w:rFonts w:eastAsia="Times New Roman"/>
          <w:color w:val="000000"/>
          <w:lang w:eastAsia="pt-BR"/>
        </w:rPr>
        <w:t> </w:t>
      </w:r>
      <w:r w:rsidRPr="00EA16B3">
        <w:rPr>
          <w:rFonts w:eastAsia="Times New Roman"/>
          <w:b/>
          <w:bCs/>
          <w:color w:val="000000"/>
          <w:lang w:eastAsia="pt-BR"/>
        </w:rPr>
        <w:t>mira é fixa e alça de mira ajustável.</w:t>
      </w:r>
    </w:p>
    <w:p w:rsidR="009801D4" w:rsidRPr="00EA16B3" w:rsidRDefault="009801D4" w:rsidP="00247DFE">
      <w:pPr>
        <w:pStyle w:val="SemEspaamento"/>
        <w:rPr>
          <w:rFonts w:eastAsia="Times New Roman"/>
          <w:lang w:eastAsia="pt-BR"/>
        </w:rPr>
      </w:pPr>
      <w:r w:rsidRPr="00EA16B3">
        <w:rPr>
          <w:rFonts w:eastAsia="Times New Roman"/>
          <w:lang w:eastAsia="pt-BR"/>
        </w:rPr>
        <w:br/>
      </w:r>
      <w:r w:rsidRPr="00EA16B3">
        <w:rPr>
          <w:rFonts w:eastAsia="Times New Roman"/>
          <w:color w:val="000000"/>
          <w:lang w:eastAsia="pt-BR"/>
        </w:rPr>
        <w:t>A Coronha, por sua vez, é </w:t>
      </w:r>
      <w:r w:rsidRPr="00EA16B3">
        <w:rPr>
          <w:rFonts w:eastAsia="Times New Roman"/>
          <w:b/>
          <w:bCs/>
          <w:color w:val="000000"/>
          <w:lang w:eastAsia="pt-BR"/>
        </w:rPr>
        <w:t>retrátil </w:t>
      </w:r>
      <w:r w:rsidRPr="00EA16B3">
        <w:rPr>
          <w:rFonts w:eastAsia="Times New Roman"/>
          <w:color w:val="000000"/>
          <w:lang w:eastAsia="pt-BR"/>
        </w:rPr>
        <w:t>no estilo </w:t>
      </w:r>
      <w:proofErr w:type="spellStart"/>
      <w:r w:rsidRPr="00EA16B3">
        <w:rPr>
          <w:rFonts w:eastAsia="Times New Roman"/>
          <w:b/>
          <w:bCs/>
          <w:color w:val="000000"/>
          <w:lang w:eastAsia="pt-BR"/>
        </w:rPr>
        <w:t>Magpul</w:t>
      </w:r>
      <w:proofErr w:type="spellEnd"/>
      <w:r w:rsidRPr="00EA16B3">
        <w:rPr>
          <w:rFonts w:eastAsia="Times New Roman"/>
          <w:color w:val="000000"/>
          <w:lang w:eastAsia="pt-BR"/>
        </w:rPr>
        <w:t> e pode ser ajustada em até </w:t>
      </w:r>
      <w:r w:rsidRPr="00EA16B3">
        <w:rPr>
          <w:rFonts w:eastAsia="Times New Roman"/>
          <w:b/>
          <w:bCs/>
          <w:color w:val="000000"/>
          <w:lang w:eastAsia="pt-BR"/>
        </w:rPr>
        <w:t>4 estágios</w:t>
      </w:r>
      <w:r w:rsidRPr="00EA16B3">
        <w:rPr>
          <w:rFonts w:eastAsia="Times New Roman"/>
          <w:color w:val="000000"/>
          <w:lang w:eastAsia="pt-BR"/>
        </w:rPr>
        <w:t>, podendo adequar facilmente às necessidades de cada operador. Além de contar com </w:t>
      </w:r>
      <w:r w:rsidRPr="00EA16B3">
        <w:rPr>
          <w:rFonts w:eastAsia="Times New Roman"/>
          <w:b/>
          <w:bCs/>
          <w:color w:val="000000"/>
          <w:lang w:eastAsia="pt-BR"/>
        </w:rPr>
        <w:t>soleira emborrachada</w:t>
      </w:r>
      <w:r w:rsidRPr="00EA16B3">
        <w:rPr>
          <w:rFonts w:eastAsia="Times New Roman"/>
          <w:color w:val="000000"/>
          <w:lang w:eastAsia="pt-BR"/>
        </w:rPr>
        <w:t>, a qual proporciona ainda mais conforto.</w:t>
      </w:r>
    </w:p>
    <w:p w:rsidR="009801D4" w:rsidRPr="00EA16B3" w:rsidRDefault="009801D4" w:rsidP="00247DFE">
      <w:pPr>
        <w:pStyle w:val="SemEspaamento"/>
        <w:rPr>
          <w:rFonts w:eastAsia="Times New Roman"/>
          <w:lang w:eastAsia="pt-BR"/>
        </w:rPr>
      </w:pPr>
      <w:r w:rsidRPr="00EA16B3">
        <w:rPr>
          <w:rFonts w:eastAsia="Times New Roman"/>
          <w:lang w:eastAsia="pt-BR"/>
        </w:rPr>
        <w:br/>
      </w:r>
      <w:r w:rsidRPr="00EA16B3">
        <w:rPr>
          <w:rFonts w:eastAsia="Times New Roman"/>
          <w:color w:val="000000"/>
          <w:lang w:eastAsia="pt-BR"/>
        </w:rPr>
        <w:t>Com</w:t>
      </w:r>
      <w:r w:rsidRPr="00EA16B3">
        <w:rPr>
          <w:rFonts w:eastAsia="Times New Roman"/>
          <w:b/>
          <w:bCs/>
          <w:color w:val="000000"/>
          <w:lang w:eastAsia="pt-BR"/>
        </w:rPr>
        <w:t> ótimo desempenho</w:t>
      </w:r>
      <w:r w:rsidRPr="00EA16B3">
        <w:rPr>
          <w:rFonts w:eastAsia="Times New Roman"/>
          <w:color w:val="000000"/>
          <w:lang w:eastAsia="pt-BR"/>
        </w:rPr>
        <w:t>, atinge uma grande velocidade de</w:t>
      </w:r>
      <w:r w:rsidRPr="00EA16B3">
        <w:rPr>
          <w:rFonts w:eastAsia="Times New Roman"/>
          <w:b/>
          <w:bCs/>
          <w:color w:val="000000"/>
          <w:lang w:eastAsia="pt-BR"/>
        </w:rPr>
        <w:t xml:space="preserve"> 410 FPS (124m/s) com </w:t>
      </w:r>
      <w:proofErr w:type="spellStart"/>
      <w:r w:rsidRPr="00EA16B3">
        <w:rPr>
          <w:rFonts w:eastAsia="Times New Roman"/>
          <w:b/>
          <w:bCs/>
          <w:color w:val="000000"/>
          <w:lang w:eastAsia="pt-BR"/>
        </w:rPr>
        <w:t>BB's</w:t>
      </w:r>
      <w:proofErr w:type="spellEnd"/>
      <w:r w:rsidRPr="00EA16B3">
        <w:rPr>
          <w:rFonts w:eastAsia="Times New Roman"/>
          <w:b/>
          <w:bCs/>
          <w:color w:val="000000"/>
          <w:lang w:eastAsia="pt-BR"/>
        </w:rPr>
        <w:t xml:space="preserve"> 0.20g </w:t>
      </w:r>
      <w:r w:rsidRPr="00EA16B3">
        <w:rPr>
          <w:rFonts w:eastAsia="Times New Roman"/>
          <w:color w:val="000000"/>
          <w:lang w:eastAsia="pt-BR"/>
        </w:rPr>
        <w:t>de acordo com o fabricante.</w:t>
      </w:r>
    </w:p>
    <w:p w:rsidR="009801D4" w:rsidRPr="00EA16B3" w:rsidRDefault="009801D4" w:rsidP="00247DFE">
      <w:pPr>
        <w:pStyle w:val="SemEspaamento"/>
        <w:rPr>
          <w:rFonts w:eastAsia="Times New Roman"/>
          <w:lang w:eastAsia="pt-BR"/>
        </w:rPr>
      </w:pPr>
      <w:r w:rsidRPr="00EA16B3">
        <w:rPr>
          <w:rFonts w:eastAsia="Times New Roman"/>
          <w:lang w:eastAsia="pt-BR"/>
        </w:rPr>
        <w:br/>
      </w:r>
      <w:r w:rsidRPr="00EA16B3">
        <w:rPr>
          <w:rFonts w:eastAsia="Times New Roman"/>
          <w:color w:val="000000"/>
          <w:lang w:eastAsia="pt-BR"/>
        </w:rPr>
        <w:t>O acionamento é elétrico AEG, e conta com três modos de disparo, o </w:t>
      </w:r>
      <w:r w:rsidRPr="00EA16B3">
        <w:rPr>
          <w:rFonts w:eastAsia="Times New Roman"/>
          <w:b/>
          <w:bCs/>
          <w:color w:val="000000"/>
          <w:lang w:eastAsia="pt-BR"/>
        </w:rPr>
        <w:t xml:space="preserve">automático, </w:t>
      </w:r>
      <w:proofErr w:type="spellStart"/>
      <w:r w:rsidRPr="00EA16B3">
        <w:rPr>
          <w:rFonts w:eastAsia="Times New Roman"/>
          <w:b/>
          <w:bCs/>
          <w:color w:val="000000"/>
          <w:lang w:eastAsia="pt-BR"/>
        </w:rPr>
        <w:t>semi-automático</w:t>
      </w:r>
      <w:proofErr w:type="spellEnd"/>
      <w:r w:rsidRPr="00EA16B3">
        <w:rPr>
          <w:rFonts w:eastAsia="Times New Roman"/>
          <w:b/>
          <w:bCs/>
          <w:color w:val="000000"/>
          <w:lang w:eastAsia="pt-BR"/>
        </w:rPr>
        <w:t xml:space="preserve"> e o travado</w:t>
      </w:r>
      <w:r w:rsidRPr="00EA16B3">
        <w:rPr>
          <w:rFonts w:eastAsia="Times New Roman"/>
          <w:color w:val="000000"/>
          <w:lang w:eastAsia="pt-BR"/>
        </w:rPr>
        <w:t>, para manusear a arma com segurança.</w:t>
      </w:r>
    </w:p>
    <w:p w:rsidR="009801D4" w:rsidRPr="00EA16B3" w:rsidRDefault="009801D4" w:rsidP="00247DFE">
      <w:pPr>
        <w:pStyle w:val="SemEspaamento"/>
        <w:rPr>
          <w:rFonts w:eastAsia="Times New Roman"/>
          <w:lang w:eastAsia="pt-BR"/>
        </w:rPr>
      </w:pPr>
      <w:r w:rsidRPr="00EA16B3">
        <w:rPr>
          <w:rFonts w:eastAsia="Times New Roman"/>
          <w:lang w:eastAsia="pt-BR"/>
        </w:rPr>
        <w:br/>
      </w:r>
      <w:r w:rsidRPr="00EA16B3">
        <w:rPr>
          <w:rFonts w:eastAsia="Times New Roman"/>
          <w:color w:val="000000"/>
          <w:lang w:eastAsia="pt-BR"/>
        </w:rPr>
        <w:t>Para </w:t>
      </w:r>
      <w:r w:rsidRPr="00EA16B3">
        <w:rPr>
          <w:rFonts w:eastAsia="Times New Roman"/>
          <w:b/>
          <w:bCs/>
          <w:color w:val="000000"/>
          <w:lang w:eastAsia="pt-BR"/>
        </w:rPr>
        <w:t>maior segurança</w:t>
      </w:r>
      <w:r w:rsidRPr="00EA16B3">
        <w:rPr>
          <w:rFonts w:eastAsia="Times New Roman"/>
          <w:color w:val="000000"/>
          <w:lang w:eastAsia="pt-BR"/>
        </w:rPr>
        <w:t>, a trava é manual e para acioná-la basta apenas mover a alavanca para o</w:t>
      </w:r>
      <w:r w:rsidRPr="00EA16B3">
        <w:rPr>
          <w:rFonts w:eastAsia="Times New Roman"/>
          <w:b/>
          <w:bCs/>
          <w:color w:val="000000"/>
          <w:lang w:eastAsia="pt-BR"/>
        </w:rPr>
        <w:t> </w:t>
      </w:r>
      <w:proofErr w:type="gramStart"/>
      <w:r w:rsidRPr="00EA16B3">
        <w:rPr>
          <w:rFonts w:eastAsia="Times New Roman"/>
          <w:b/>
          <w:bCs/>
          <w:color w:val="000000"/>
          <w:lang w:eastAsia="pt-BR"/>
        </w:rPr>
        <w:t>modo Safe</w:t>
      </w:r>
      <w:proofErr w:type="gramEnd"/>
      <w:r w:rsidRPr="00EA16B3">
        <w:rPr>
          <w:rFonts w:eastAsia="Times New Roman"/>
          <w:color w:val="000000"/>
          <w:lang w:eastAsia="pt-BR"/>
        </w:rPr>
        <w:t>, esse manterá o gatilho travado e evitará tiros acidentais.</w:t>
      </w:r>
    </w:p>
    <w:p w:rsidR="009801D4" w:rsidRPr="00EA16B3" w:rsidRDefault="009801D4" w:rsidP="00247DFE">
      <w:pPr>
        <w:pStyle w:val="SemEspaamento"/>
        <w:rPr>
          <w:rFonts w:eastAsia="Times New Roman"/>
          <w:lang w:eastAsia="pt-BR"/>
        </w:rPr>
      </w:pPr>
      <w:r w:rsidRPr="00EA16B3">
        <w:rPr>
          <w:rFonts w:eastAsia="Times New Roman"/>
          <w:lang w:eastAsia="pt-BR"/>
        </w:rPr>
        <w:br/>
      </w:r>
      <w:r w:rsidRPr="00EA16B3">
        <w:rPr>
          <w:rFonts w:eastAsia="Times New Roman"/>
          <w:color w:val="000000"/>
          <w:lang w:eastAsia="pt-BR"/>
        </w:rPr>
        <w:t>Pensando na performance de cada tiro, contém </w:t>
      </w:r>
      <w:r w:rsidRPr="00EA16B3">
        <w:rPr>
          <w:rFonts w:eastAsia="Times New Roman"/>
          <w:b/>
          <w:bCs/>
          <w:color w:val="000000"/>
          <w:lang w:eastAsia="pt-BR"/>
        </w:rPr>
        <w:t>Hop-</w:t>
      </w:r>
      <w:proofErr w:type="spellStart"/>
      <w:r w:rsidRPr="00EA16B3">
        <w:rPr>
          <w:rFonts w:eastAsia="Times New Roman"/>
          <w:b/>
          <w:bCs/>
          <w:color w:val="000000"/>
          <w:lang w:eastAsia="pt-BR"/>
        </w:rPr>
        <w:t>Up</w:t>
      </w:r>
      <w:proofErr w:type="spellEnd"/>
      <w:r w:rsidRPr="00EA16B3">
        <w:rPr>
          <w:rFonts w:eastAsia="Times New Roman"/>
          <w:b/>
          <w:bCs/>
          <w:color w:val="000000"/>
          <w:lang w:eastAsia="pt-BR"/>
        </w:rPr>
        <w:t xml:space="preserve"> ajustável</w:t>
      </w:r>
      <w:r w:rsidRPr="00EA16B3">
        <w:rPr>
          <w:rFonts w:eastAsia="Times New Roman"/>
          <w:color w:val="000000"/>
          <w:lang w:eastAsia="pt-BR"/>
        </w:rPr>
        <w:t xml:space="preserve">, de modo que o jogador possa ajustar o curso das </w:t>
      </w:r>
      <w:proofErr w:type="spellStart"/>
      <w:r w:rsidRPr="00EA16B3">
        <w:rPr>
          <w:rFonts w:eastAsia="Times New Roman"/>
          <w:color w:val="000000"/>
          <w:lang w:eastAsia="pt-BR"/>
        </w:rPr>
        <w:t>BB's</w:t>
      </w:r>
      <w:proofErr w:type="spellEnd"/>
      <w:r w:rsidRPr="00EA16B3">
        <w:rPr>
          <w:rFonts w:eastAsia="Times New Roman"/>
          <w:color w:val="000000"/>
          <w:lang w:eastAsia="pt-BR"/>
        </w:rPr>
        <w:t xml:space="preserve"> no momento do disparo (para cima ou para baixo). Para ajustá-lo o operador deve puxar o </w:t>
      </w:r>
      <w:proofErr w:type="spellStart"/>
      <w:r w:rsidRPr="00EA16B3">
        <w:rPr>
          <w:rFonts w:eastAsia="Times New Roman"/>
          <w:b/>
          <w:bCs/>
          <w:color w:val="000000"/>
          <w:lang w:eastAsia="pt-BR"/>
        </w:rPr>
        <w:t>Charging</w:t>
      </w:r>
      <w:proofErr w:type="spellEnd"/>
      <w:r w:rsidRPr="00EA16B3">
        <w:rPr>
          <w:rFonts w:eastAsia="Times New Roman"/>
          <w:b/>
          <w:bCs/>
          <w:color w:val="000000"/>
          <w:lang w:eastAsia="pt-BR"/>
        </w:rPr>
        <w:t xml:space="preserve"> </w:t>
      </w:r>
      <w:proofErr w:type="spellStart"/>
      <w:r w:rsidRPr="00EA16B3">
        <w:rPr>
          <w:rFonts w:eastAsia="Times New Roman"/>
          <w:b/>
          <w:bCs/>
          <w:color w:val="000000"/>
          <w:lang w:eastAsia="pt-BR"/>
        </w:rPr>
        <w:t>Handle</w:t>
      </w:r>
      <w:proofErr w:type="spellEnd"/>
      <w:r w:rsidRPr="00EA16B3">
        <w:rPr>
          <w:rFonts w:eastAsia="Times New Roman"/>
          <w:color w:val="000000"/>
          <w:lang w:eastAsia="pt-BR"/>
        </w:rPr>
        <w:t>.</w:t>
      </w:r>
    </w:p>
    <w:p w:rsidR="009801D4" w:rsidRPr="00EA16B3" w:rsidRDefault="009801D4" w:rsidP="00247DFE">
      <w:pPr>
        <w:pStyle w:val="SemEspaamento"/>
        <w:rPr>
          <w:rFonts w:eastAsia="Times New Roman"/>
          <w:lang w:eastAsia="pt-BR"/>
        </w:rPr>
      </w:pPr>
      <w:r w:rsidRPr="00EA16B3">
        <w:rPr>
          <w:rFonts w:eastAsia="Times New Roman"/>
          <w:lang w:eastAsia="pt-BR"/>
        </w:rPr>
        <w:br/>
      </w:r>
      <w:r w:rsidRPr="00EA16B3">
        <w:rPr>
          <w:rFonts w:eastAsia="Times New Roman"/>
          <w:color w:val="000000"/>
          <w:lang w:eastAsia="pt-BR"/>
        </w:rPr>
        <w:t>Ideal para </w:t>
      </w:r>
      <w:r w:rsidRPr="00EA16B3">
        <w:rPr>
          <w:rFonts w:eastAsia="Times New Roman"/>
          <w:b/>
          <w:bCs/>
          <w:color w:val="000000"/>
          <w:lang w:eastAsia="pt-BR"/>
        </w:rPr>
        <w:t>acoplar objetos e acessórios</w:t>
      </w:r>
      <w:r w:rsidRPr="00EA16B3">
        <w:rPr>
          <w:rFonts w:eastAsia="Times New Roman"/>
          <w:color w:val="000000"/>
          <w:lang w:eastAsia="pt-BR"/>
        </w:rPr>
        <w:t>, bem como luneta, lanterna, câmera, entre outros, dispõe de um </w:t>
      </w:r>
      <w:r w:rsidRPr="00EA16B3">
        <w:rPr>
          <w:rFonts w:eastAsia="Times New Roman"/>
          <w:b/>
          <w:bCs/>
          <w:color w:val="000000"/>
          <w:lang w:eastAsia="pt-BR"/>
        </w:rPr>
        <w:t>trilho RIS22mm.</w:t>
      </w:r>
    </w:p>
    <w:p w:rsidR="009801D4" w:rsidRPr="00EA16B3" w:rsidRDefault="009801D4" w:rsidP="00247DFE">
      <w:pPr>
        <w:pStyle w:val="SemEspaamento"/>
        <w:rPr>
          <w:rFonts w:eastAsia="Times New Roman"/>
          <w:lang w:eastAsia="pt-BR"/>
        </w:rPr>
      </w:pPr>
      <w:r w:rsidRPr="00EA16B3">
        <w:rPr>
          <w:rFonts w:eastAsia="Times New Roman"/>
          <w:lang w:eastAsia="pt-BR"/>
        </w:rPr>
        <w:br/>
      </w:r>
      <w:r w:rsidRPr="00EA16B3">
        <w:rPr>
          <w:rFonts w:eastAsia="Times New Roman"/>
          <w:color w:val="000000"/>
          <w:lang w:eastAsia="pt-BR"/>
        </w:rPr>
        <w:t>Além do mais, para maior </w:t>
      </w:r>
      <w:r w:rsidRPr="00EA16B3">
        <w:rPr>
          <w:rFonts w:eastAsia="Times New Roman"/>
          <w:b/>
          <w:bCs/>
          <w:color w:val="000000"/>
          <w:lang w:eastAsia="pt-BR"/>
        </w:rPr>
        <w:t>facilidade no transporte</w:t>
      </w:r>
      <w:r w:rsidRPr="00EA16B3">
        <w:rPr>
          <w:rFonts w:eastAsia="Times New Roman"/>
          <w:color w:val="000000"/>
          <w:lang w:eastAsia="pt-BR"/>
        </w:rPr>
        <w:t>, conta com</w:t>
      </w:r>
      <w:r w:rsidRPr="00EA16B3">
        <w:rPr>
          <w:rFonts w:eastAsia="Times New Roman"/>
          <w:b/>
          <w:bCs/>
          <w:color w:val="000000"/>
          <w:lang w:eastAsia="pt-BR"/>
        </w:rPr>
        <w:t> suporte para bandoleira.</w:t>
      </w:r>
    </w:p>
    <w:p w:rsidR="009801D4" w:rsidRPr="00EA16B3" w:rsidRDefault="009801D4" w:rsidP="00247DFE">
      <w:pPr>
        <w:pStyle w:val="SemEspaamento"/>
        <w:rPr>
          <w:rFonts w:eastAsia="Times New Roman"/>
          <w:lang w:eastAsia="pt-BR"/>
        </w:rPr>
      </w:pPr>
      <w:r w:rsidRPr="00EA16B3">
        <w:rPr>
          <w:rFonts w:eastAsia="Times New Roman"/>
          <w:lang w:eastAsia="pt-BR"/>
        </w:rPr>
        <w:br/>
      </w:r>
      <w:r w:rsidRPr="00EA16B3">
        <w:rPr>
          <w:rFonts w:eastAsia="Times New Roman"/>
          <w:color w:val="000000"/>
          <w:lang w:eastAsia="pt-BR"/>
        </w:rPr>
        <w:t>A </w:t>
      </w:r>
      <w:hyperlink r:id="rId24" w:history="1">
        <w:r w:rsidRPr="00EA16B3">
          <w:rPr>
            <w:rFonts w:eastAsia="Times New Roman"/>
            <w:b/>
            <w:bCs/>
            <w:color w:val="1155CC"/>
            <w:u w:val="single"/>
            <w:lang w:eastAsia="pt-BR"/>
          </w:rPr>
          <w:t>CYMA</w:t>
        </w:r>
      </w:hyperlink>
      <w:r w:rsidRPr="00EA16B3">
        <w:rPr>
          <w:rFonts w:eastAsia="Times New Roman"/>
          <w:b/>
          <w:bCs/>
          <w:color w:val="000000"/>
          <w:lang w:eastAsia="pt-BR"/>
        </w:rPr>
        <w:t> AIRSOFT</w:t>
      </w:r>
      <w:r w:rsidRPr="00EA16B3">
        <w:rPr>
          <w:rFonts w:eastAsia="Times New Roman"/>
          <w:color w:val="000000"/>
          <w:lang w:eastAsia="pt-BR"/>
        </w:rPr>
        <w:t xml:space="preserve"> é uma das maiores fabricantes de armas de </w:t>
      </w:r>
      <w:proofErr w:type="spellStart"/>
      <w:r w:rsidRPr="00EA16B3">
        <w:rPr>
          <w:rFonts w:eastAsia="Times New Roman"/>
          <w:color w:val="000000"/>
          <w:lang w:eastAsia="pt-BR"/>
        </w:rPr>
        <w:t>Airsoft</w:t>
      </w:r>
      <w:proofErr w:type="spellEnd"/>
      <w:r w:rsidRPr="00EA16B3">
        <w:rPr>
          <w:rFonts w:eastAsia="Times New Roman"/>
          <w:color w:val="000000"/>
          <w:lang w:eastAsia="pt-BR"/>
        </w:rPr>
        <w:t xml:space="preserve"> do mundo. Sua origem é chinesa e apresenta um dos melhores custo-benefício do mercado. É </w:t>
      </w:r>
      <w:r w:rsidRPr="00EA16B3">
        <w:rPr>
          <w:rFonts w:eastAsia="Times New Roman"/>
          <w:b/>
          <w:bCs/>
          <w:color w:val="000000"/>
          <w:lang w:eastAsia="pt-BR"/>
        </w:rPr>
        <w:t>especializada em equipamentos para nível iniciante ou soldados eventuais</w:t>
      </w:r>
      <w:r w:rsidRPr="00EA16B3">
        <w:rPr>
          <w:rFonts w:eastAsia="Times New Roman"/>
          <w:color w:val="000000"/>
          <w:lang w:eastAsia="pt-BR"/>
        </w:rPr>
        <w:t xml:space="preserve">, então, é a marca ideal para quem está começando no mundo do </w:t>
      </w:r>
      <w:proofErr w:type="spellStart"/>
      <w:r w:rsidRPr="00EA16B3">
        <w:rPr>
          <w:rFonts w:eastAsia="Times New Roman"/>
          <w:color w:val="000000"/>
          <w:lang w:eastAsia="pt-BR"/>
        </w:rPr>
        <w:t>Airsoft</w:t>
      </w:r>
      <w:proofErr w:type="spellEnd"/>
      <w:r w:rsidRPr="00EA16B3">
        <w:rPr>
          <w:rFonts w:eastAsia="Times New Roman"/>
          <w:color w:val="000000"/>
          <w:lang w:eastAsia="pt-BR"/>
        </w:rPr>
        <w:t>. Produzem uma gama variada de armas, com diferentes estilos seja de pressão, elétrico ou de mola.</w:t>
      </w:r>
    </w:p>
    <w:p w:rsidR="009801D4" w:rsidRPr="00EA16B3" w:rsidRDefault="009801D4" w:rsidP="00247DFE">
      <w:pPr>
        <w:pStyle w:val="SemEspaamento"/>
        <w:rPr>
          <w:rFonts w:eastAsia="Times New Roman"/>
          <w:lang w:eastAsia="pt-BR"/>
        </w:rPr>
      </w:pPr>
      <w:r w:rsidRPr="00EA16B3">
        <w:rPr>
          <w:rFonts w:eastAsia="Times New Roman"/>
          <w:b/>
          <w:bCs/>
          <w:color w:val="000000"/>
          <w:lang w:eastAsia="pt-BR"/>
        </w:rPr>
        <w:t> </w:t>
      </w:r>
    </w:p>
    <w:p w:rsidR="009801D4" w:rsidRPr="00EA16B3" w:rsidRDefault="009801D4" w:rsidP="00247DFE">
      <w:pPr>
        <w:pStyle w:val="SemEspaamento"/>
        <w:rPr>
          <w:rFonts w:eastAsia="Times New Roman"/>
          <w:lang w:eastAsia="pt-BR"/>
        </w:rPr>
      </w:pPr>
      <w:r w:rsidRPr="00EA16B3">
        <w:rPr>
          <w:rFonts w:eastAsia="Times New Roman"/>
          <w:b/>
          <w:bCs/>
          <w:color w:val="000000"/>
          <w:lang w:eastAsia="pt-BR"/>
        </w:rPr>
        <w:t>Informações Técnicas:</w:t>
      </w:r>
    </w:p>
    <w:p w:rsidR="009801D4" w:rsidRPr="00EA16B3" w:rsidRDefault="009801D4" w:rsidP="00247DFE">
      <w:pPr>
        <w:pStyle w:val="SemEspaamento"/>
        <w:rPr>
          <w:rFonts w:eastAsia="Times New Roman"/>
          <w:lang w:eastAsia="pt-BR"/>
        </w:rPr>
      </w:pPr>
      <w:r w:rsidRPr="00EA16B3">
        <w:rPr>
          <w:rFonts w:eastAsia="Times New Roman"/>
          <w:color w:val="000000"/>
          <w:lang w:eastAsia="pt-BR"/>
        </w:rPr>
        <w:t xml:space="preserve">Marca: </w:t>
      </w:r>
      <w:proofErr w:type="spellStart"/>
      <w:r w:rsidRPr="00EA16B3">
        <w:rPr>
          <w:rFonts w:eastAsia="Times New Roman"/>
          <w:color w:val="000000"/>
          <w:lang w:eastAsia="pt-BR"/>
        </w:rPr>
        <w:t>Cyma</w:t>
      </w:r>
      <w:proofErr w:type="spellEnd"/>
    </w:p>
    <w:p w:rsidR="009801D4" w:rsidRPr="00EA16B3" w:rsidRDefault="009801D4" w:rsidP="00247DFE">
      <w:pPr>
        <w:pStyle w:val="SemEspaamento"/>
        <w:rPr>
          <w:rFonts w:eastAsia="Times New Roman"/>
          <w:lang w:eastAsia="pt-BR"/>
        </w:rPr>
      </w:pPr>
      <w:r w:rsidRPr="00EA16B3">
        <w:rPr>
          <w:rFonts w:eastAsia="Times New Roman"/>
          <w:color w:val="000000"/>
          <w:lang w:eastAsia="pt-BR"/>
        </w:rPr>
        <w:t> </w:t>
      </w:r>
    </w:p>
    <w:p w:rsidR="009801D4" w:rsidRPr="00EA16B3" w:rsidRDefault="009801D4" w:rsidP="00247DFE">
      <w:pPr>
        <w:pStyle w:val="SemEspaamento"/>
        <w:rPr>
          <w:rFonts w:eastAsia="Times New Roman"/>
          <w:lang w:eastAsia="pt-BR"/>
        </w:rPr>
      </w:pPr>
      <w:r w:rsidRPr="00EA16B3">
        <w:rPr>
          <w:rFonts w:eastAsia="Times New Roman"/>
          <w:color w:val="000000"/>
          <w:lang w:eastAsia="pt-BR"/>
        </w:rPr>
        <w:t>Modelo: M4A1 CM507</w:t>
      </w:r>
    </w:p>
    <w:p w:rsidR="009801D4" w:rsidRPr="00EA16B3" w:rsidRDefault="009801D4" w:rsidP="00247DFE">
      <w:pPr>
        <w:pStyle w:val="SemEspaamento"/>
        <w:rPr>
          <w:rFonts w:eastAsia="Times New Roman"/>
          <w:lang w:eastAsia="pt-BR"/>
        </w:rPr>
      </w:pPr>
      <w:r w:rsidRPr="00EA16B3">
        <w:rPr>
          <w:rFonts w:eastAsia="Times New Roman"/>
          <w:color w:val="000000"/>
          <w:lang w:eastAsia="pt-BR"/>
        </w:rPr>
        <w:t> </w:t>
      </w:r>
    </w:p>
    <w:p w:rsidR="009801D4" w:rsidRPr="00EA16B3" w:rsidRDefault="009801D4" w:rsidP="00247DFE">
      <w:pPr>
        <w:pStyle w:val="SemEspaamento"/>
        <w:rPr>
          <w:rFonts w:eastAsia="Times New Roman"/>
          <w:lang w:eastAsia="pt-BR"/>
        </w:rPr>
      </w:pPr>
      <w:r w:rsidRPr="00EA16B3">
        <w:rPr>
          <w:rFonts w:eastAsia="Times New Roman"/>
          <w:color w:val="000000"/>
          <w:lang w:eastAsia="pt-BR"/>
        </w:rPr>
        <w:t>Tipo de Ação: AEG Elétrica</w:t>
      </w:r>
    </w:p>
    <w:p w:rsidR="009801D4" w:rsidRPr="00EA16B3" w:rsidRDefault="009801D4" w:rsidP="00247DFE">
      <w:pPr>
        <w:pStyle w:val="SemEspaamento"/>
        <w:rPr>
          <w:rFonts w:eastAsia="Times New Roman"/>
          <w:lang w:eastAsia="pt-BR"/>
        </w:rPr>
      </w:pPr>
      <w:r w:rsidRPr="00EA16B3">
        <w:rPr>
          <w:rFonts w:eastAsia="Times New Roman"/>
          <w:color w:val="000000"/>
          <w:lang w:eastAsia="pt-BR"/>
        </w:rPr>
        <w:lastRenderedPageBreak/>
        <w:t> </w:t>
      </w:r>
    </w:p>
    <w:p w:rsidR="009801D4" w:rsidRPr="00EA16B3" w:rsidRDefault="009801D4" w:rsidP="00247DFE">
      <w:pPr>
        <w:pStyle w:val="SemEspaamento"/>
        <w:rPr>
          <w:rFonts w:eastAsia="Times New Roman"/>
          <w:lang w:eastAsia="pt-BR"/>
        </w:rPr>
      </w:pPr>
      <w:r w:rsidRPr="00EA16B3">
        <w:rPr>
          <w:rFonts w:eastAsia="Times New Roman"/>
          <w:color w:val="000000"/>
          <w:lang w:eastAsia="pt-BR"/>
        </w:rPr>
        <w:t xml:space="preserve">Velocidade: 410 </w:t>
      </w:r>
      <w:proofErr w:type="spellStart"/>
      <w:r w:rsidRPr="00EA16B3">
        <w:rPr>
          <w:rFonts w:eastAsia="Times New Roman"/>
          <w:color w:val="000000"/>
          <w:lang w:eastAsia="pt-BR"/>
        </w:rPr>
        <w:t>fps</w:t>
      </w:r>
      <w:proofErr w:type="spellEnd"/>
      <w:r w:rsidRPr="00EA16B3">
        <w:rPr>
          <w:rFonts w:eastAsia="Times New Roman"/>
          <w:color w:val="000000"/>
          <w:lang w:eastAsia="pt-BR"/>
        </w:rPr>
        <w:t xml:space="preserve"> 124 m/s* (</w:t>
      </w:r>
      <w:proofErr w:type="spellStart"/>
      <w:r w:rsidRPr="00EA16B3">
        <w:rPr>
          <w:rFonts w:eastAsia="Times New Roman"/>
          <w:color w:val="000000"/>
          <w:lang w:eastAsia="pt-BR"/>
        </w:rPr>
        <w:t>BB's</w:t>
      </w:r>
      <w:proofErr w:type="spellEnd"/>
      <w:r w:rsidRPr="00EA16B3">
        <w:rPr>
          <w:rFonts w:eastAsia="Times New Roman"/>
          <w:color w:val="000000"/>
          <w:lang w:eastAsia="pt-BR"/>
        </w:rPr>
        <w:t xml:space="preserve"> 0,20g)</w:t>
      </w:r>
    </w:p>
    <w:p w:rsidR="009801D4" w:rsidRPr="00EA16B3" w:rsidRDefault="009801D4" w:rsidP="00247DFE">
      <w:pPr>
        <w:pStyle w:val="SemEspaamento"/>
        <w:rPr>
          <w:rFonts w:eastAsia="Times New Roman"/>
          <w:lang w:eastAsia="pt-BR"/>
        </w:rPr>
      </w:pPr>
      <w:r w:rsidRPr="00EA16B3">
        <w:rPr>
          <w:rFonts w:eastAsia="Times New Roman"/>
          <w:color w:val="000000"/>
          <w:lang w:eastAsia="pt-BR"/>
        </w:rPr>
        <w:t> </w:t>
      </w:r>
    </w:p>
    <w:p w:rsidR="009801D4" w:rsidRPr="00EA16B3" w:rsidRDefault="009801D4" w:rsidP="00247DFE">
      <w:pPr>
        <w:pStyle w:val="SemEspaamento"/>
        <w:rPr>
          <w:rFonts w:eastAsia="Times New Roman"/>
          <w:lang w:eastAsia="pt-BR"/>
        </w:rPr>
      </w:pPr>
      <w:r w:rsidRPr="00EA16B3">
        <w:rPr>
          <w:rFonts w:eastAsia="Times New Roman"/>
          <w:color w:val="000000"/>
          <w:lang w:eastAsia="pt-BR"/>
        </w:rPr>
        <w:t>Modo de disparo: Safe/Auto/</w:t>
      </w:r>
      <w:proofErr w:type="spellStart"/>
      <w:r w:rsidRPr="00EA16B3">
        <w:rPr>
          <w:rFonts w:eastAsia="Times New Roman"/>
          <w:color w:val="000000"/>
          <w:lang w:eastAsia="pt-BR"/>
        </w:rPr>
        <w:t>Semi</w:t>
      </w:r>
      <w:proofErr w:type="spellEnd"/>
    </w:p>
    <w:p w:rsidR="009801D4" w:rsidRPr="00EA16B3" w:rsidRDefault="009801D4" w:rsidP="00247DFE">
      <w:pPr>
        <w:pStyle w:val="SemEspaamento"/>
        <w:rPr>
          <w:rFonts w:eastAsia="Times New Roman"/>
          <w:lang w:eastAsia="pt-BR"/>
        </w:rPr>
      </w:pPr>
      <w:r w:rsidRPr="00EA16B3">
        <w:rPr>
          <w:rFonts w:eastAsia="Times New Roman"/>
          <w:color w:val="000000"/>
          <w:lang w:eastAsia="pt-BR"/>
        </w:rPr>
        <w:t> </w:t>
      </w:r>
    </w:p>
    <w:p w:rsidR="009801D4" w:rsidRPr="00EA16B3" w:rsidRDefault="009801D4" w:rsidP="00247DFE">
      <w:pPr>
        <w:pStyle w:val="SemEspaamento"/>
        <w:rPr>
          <w:rFonts w:eastAsia="Times New Roman"/>
          <w:lang w:eastAsia="pt-BR"/>
        </w:rPr>
      </w:pPr>
      <w:r w:rsidRPr="00EA16B3">
        <w:rPr>
          <w:rFonts w:eastAsia="Times New Roman"/>
          <w:color w:val="000000"/>
          <w:lang w:eastAsia="pt-BR"/>
        </w:rPr>
        <w:t xml:space="preserve">Capacidade magazine: 300 </w:t>
      </w:r>
      <w:proofErr w:type="spellStart"/>
      <w:r w:rsidRPr="00EA16B3">
        <w:rPr>
          <w:rFonts w:eastAsia="Times New Roman"/>
          <w:color w:val="000000"/>
          <w:lang w:eastAsia="pt-BR"/>
        </w:rPr>
        <w:t>BB’s</w:t>
      </w:r>
      <w:proofErr w:type="spellEnd"/>
    </w:p>
    <w:p w:rsidR="009801D4" w:rsidRPr="00EA16B3" w:rsidRDefault="009801D4" w:rsidP="00247DFE">
      <w:pPr>
        <w:pStyle w:val="SemEspaamento"/>
        <w:rPr>
          <w:rFonts w:eastAsia="Times New Roman"/>
          <w:lang w:eastAsia="pt-BR"/>
        </w:rPr>
      </w:pPr>
      <w:r w:rsidRPr="00EA16B3">
        <w:rPr>
          <w:rFonts w:eastAsia="Times New Roman"/>
          <w:color w:val="000000"/>
          <w:lang w:eastAsia="pt-BR"/>
        </w:rPr>
        <w:t> </w:t>
      </w:r>
    </w:p>
    <w:p w:rsidR="009801D4" w:rsidRPr="00EA16B3" w:rsidRDefault="009801D4" w:rsidP="00247DFE">
      <w:pPr>
        <w:pStyle w:val="SemEspaamento"/>
        <w:rPr>
          <w:rFonts w:eastAsia="Times New Roman"/>
          <w:lang w:eastAsia="pt-BR"/>
        </w:rPr>
      </w:pPr>
      <w:r w:rsidRPr="00EA16B3">
        <w:rPr>
          <w:rFonts w:eastAsia="Times New Roman"/>
          <w:color w:val="000000"/>
          <w:lang w:eastAsia="pt-BR"/>
        </w:rPr>
        <w:t>Calibre: 6mm</w:t>
      </w:r>
    </w:p>
    <w:p w:rsidR="009801D4" w:rsidRPr="00EA16B3" w:rsidRDefault="009801D4" w:rsidP="00247DFE">
      <w:pPr>
        <w:pStyle w:val="SemEspaamento"/>
        <w:rPr>
          <w:rFonts w:eastAsia="Times New Roman"/>
          <w:lang w:eastAsia="pt-BR"/>
        </w:rPr>
      </w:pPr>
      <w:r w:rsidRPr="00EA16B3">
        <w:rPr>
          <w:rFonts w:eastAsia="Times New Roman"/>
          <w:color w:val="000000"/>
          <w:lang w:eastAsia="pt-BR"/>
        </w:rPr>
        <w:t> </w:t>
      </w:r>
    </w:p>
    <w:p w:rsidR="009801D4" w:rsidRPr="00EA16B3" w:rsidRDefault="009801D4" w:rsidP="00247DFE">
      <w:pPr>
        <w:pStyle w:val="SemEspaamento"/>
        <w:rPr>
          <w:rFonts w:eastAsia="Times New Roman"/>
          <w:lang w:eastAsia="pt-BR"/>
        </w:rPr>
      </w:pPr>
      <w:r w:rsidRPr="00EA16B3">
        <w:rPr>
          <w:rFonts w:eastAsia="Times New Roman"/>
          <w:color w:val="000000"/>
          <w:lang w:eastAsia="pt-BR"/>
        </w:rPr>
        <w:t xml:space="preserve">Coronha: retrátil – </w:t>
      </w:r>
      <w:proofErr w:type="spellStart"/>
      <w:r w:rsidRPr="00EA16B3">
        <w:rPr>
          <w:rFonts w:eastAsia="Times New Roman"/>
          <w:color w:val="000000"/>
          <w:lang w:eastAsia="pt-BR"/>
        </w:rPr>
        <w:t>crane</w:t>
      </w:r>
      <w:proofErr w:type="spellEnd"/>
      <w:r w:rsidRPr="00EA16B3">
        <w:rPr>
          <w:rFonts w:eastAsia="Times New Roman"/>
          <w:color w:val="000000"/>
          <w:lang w:eastAsia="pt-BR"/>
        </w:rPr>
        <w:t xml:space="preserve"> telescópica</w:t>
      </w:r>
    </w:p>
    <w:p w:rsidR="009801D4" w:rsidRPr="00EA16B3" w:rsidRDefault="009801D4" w:rsidP="00247DFE">
      <w:pPr>
        <w:pStyle w:val="SemEspaamento"/>
        <w:rPr>
          <w:rFonts w:eastAsia="Times New Roman"/>
          <w:lang w:eastAsia="pt-BR"/>
        </w:rPr>
      </w:pPr>
      <w:r w:rsidRPr="00EA16B3">
        <w:rPr>
          <w:rFonts w:eastAsia="Times New Roman"/>
          <w:color w:val="000000"/>
          <w:lang w:eastAsia="pt-BR"/>
        </w:rPr>
        <w:t> </w:t>
      </w:r>
    </w:p>
    <w:p w:rsidR="009801D4" w:rsidRPr="00EA16B3" w:rsidRDefault="009801D4" w:rsidP="00247DFE">
      <w:pPr>
        <w:pStyle w:val="SemEspaamento"/>
        <w:rPr>
          <w:rFonts w:eastAsia="Times New Roman"/>
          <w:lang w:eastAsia="pt-BR"/>
        </w:rPr>
      </w:pPr>
      <w:r w:rsidRPr="00EA16B3">
        <w:rPr>
          <w:rFonts w:eastAsia="Times New Roman"/>
          <w:color w:val="000000"/>
          <w:lang w:eastAsia="pt-BR"/>
        </w:rPr>
        <w:t>Acabamento: polímero</w:t>
      </w:r>
    </w:p>
    <w:p w:rsidR="009801D4" w:rsidRPr="00EA16B3" w:rsidRDefault="009801D4" w:rsidP="00247DFE">
      <w:pPr>
        <w:pStyle w:val="SemEspaamento"/>
        <w:rPr>
          <w:rFonts w:eastAsia="Times New Roman"/>
          <w:lang w:eastAsia="pt-BR"/>
        </w:rPr>
      </w:pPr>
      <w:r w:rsidRPr="00EA16B3">
        <w:rPr>
          <w:rFonts w:eastAsia="Times New Roman"/>
          <w:color w:val="000000"/>
          <w:lang w:eastAsia="pt-BR"/>
        </w:rPr>
        <w:t> </w:t>
      </w:r>
    </w:p>
    <w:p w:rsidR="009801D4" w:rsidRPr="00EA16B3" w:rsidRDefault="009801D4" w:rsidP="00247DFE">
      <w:pPr>
        <w:pStyle w:val="SemEspaamento"/>
        <w:rPr>
          <w:rFonts w:eastAsia="Times New Roman"/>
          <w:lang w:eastAsia="pt-BR"/>
        </w:rPr>
      </w:pPr>
      <w:r w:rsidRPr="00EA16B3">
        <w:rPr>
          <w:rFonts w:eastAsia="Times New Roman"/>
          <w:color w:val="000000"/>
          <w:lang w:eastAsia="pt-BR"/>
        </w:rPr>
        <w:t>Cano interno: 385 mm / diâmetro: 6,08 mm</w:t>
      </w:r>
    </w:p>
    <w:p w:rsidR="009801D4" w:rsidRPr="00EA16B3" w:rsidRDefault="009801D4" w:rsidP="00247DFE">
      <w:pPr>
        <w:pStyle w:val="SemEspaamento"/>
        <w:rPr>
          <w:rFonts w:eastAsia="Times New Roman"/>
          <w:lang w:eastAsia="pt-BR"/>
        </w:rPr>
      </w:pPr>
      <w:r w:rsidRPr="00EA16B3">
        <w:rPr>
          <w:rFonts w:eastAsia="Times New Roman"/>
          <w:color w:val="000000"/>
          <w:lang w:eastAsia="pt-BR"/>
        </w:rPr>
        <w:t> </w:t>
      </w:r>
    </w:p>
    <w:p w:rsidR="009801D4" w:rsidRPr="00EA16B3" w:rsidRDefault="009801D4" w:rsidP="00247DFE">
      <w:pPr>
        <w:pStyle w:val="SemEspaamento"/>
        <w:rPr>
          <w:rFonts w:eastAsia="Times New Roman"/>
          <w:lang w:eastAsia="pt-BR"/>
        </w:rPr>
      </w:pPr>
      <w:r w:rsidRPr="00EA16B3">
        <w:rPr>
          <w:rFonts w:eastAsia="Times New Roman"/>
          <w:color w:val="000000"/>
          <w:lang w:eastAsia="pt-BR"/>
        </w:rPr>
        <w:t xml:space="preserve">Hop </w:t>
      </w:r>
      <w:proofErr w:type="spellStart"/>
      <w:r w:rsidRPr="00EA16B3">
        <w:rPr>
          <w:rFonts w:eastAsia="Times New Roman"/>
          <w:color w:val="000000"/>
          <w:lang w:eastAsia="pt-BR"/>
        </w:rPr>
        <w:t>up</w:t>
      </w:r>
      <w:proofErr w:type="spellEnd"/>
      <w:r w:rsidRPr="00EA16B3">
        <w:rPr>
          <w:rFonts w:eastAsia="Times New Roman"/>
          <w:color w:val="000000"/>
          <w:lang w:eastAsia="pt-BR"/>
        </w:rPr>
        <w:t xml:space="preserve"> regulável em polímero</w:t>
      </w:r>
    </w:p>
    <w:p w:rsidR="009801D4" w:rsidRPr="00EA16B3" w:rsidRDefault="009801D4" w:rsidP="00247DFE">
      <w:pPr>
        <w:pStyle w:val="SemEspaamento"/>
        <w:rPr>
          <w:rFonts w:eastAsia="Times New Roman"/>
          <w:lang w:eastAsia="pt-BR"/>
        </w:rPr>
      </w:pPr>
      <w:r w:rsidRPr="00EA16B3">
        <w:rPr>
          <w:rFonts w:eastAsia="Times New Roman"/>
          <w:color w:val="000000"/>
          <w:lang w:eastAsia="pt-BR"/>
        </w:rPr>
        <w:t> </w:t>
      </w:r>
    </w:p>
    <w:p w:rsidR="009801D4" w:rsidRPr="00EA16B3" w:rsidRDefault="009801D4" w:rsidP="00247DFE">
      <w:pPr>
        <w:pStyle w:val="SemEspaamento"/>
        <w:rPr>
          <w:rFonts w:eastAsia="Times New Roman"/>
          <w:lang w:eastAsia="pt-BR"/>
        </w:rPr>
      </w:pPr>
      <w:r w:rsidRPr="00EA16B3">
        <w:rPr>
          <w:rFonts w:eastAsia="Times New Roman"/>
          <w:color w:val="000000"/>
          <w:lang w:eastAsia="pt-BR"/>
        </w:rPr>
        <w:t xml:space="preserve">Magazine padrão M4 </w:t>
      </w:r>
      <w:proofErr w:type="spellStart"/>
      <w:r w:rsidRPr="00EA16B3">
        <w:rPr>
          <w:rFonts w:eastAsia="Times New Roman"/>
          <w:color w:val="000000"/>
          <w:lang w:eastAsia="pt-BR"/>
        </w:rPr>
        <w:t>hi-cap</w:t>
      </w:r>
      <w:proofErr w:type="spellEnd"/>
    </w:p>
    <w:p w:rsidR="009801D4" w:rsidRPr="00EA16B3" w:rsidRDefault="009801D4" w:rsidP="00247DFE">
      <w:pPr>
        <w:pStyle w:val="SemEspaamento"/>
        <w:rPr>
          <w:rFonts w:eastAsia="Times New Roman"/>
          <w:lang w:eastAsia="pt-BR"/>
        </w:rPr>
      </w:pPr>
      <w:r w:rsidRPr="00EA16B3">
        <w:rPr>
          <w:rFonts w:eastAsia="Times New Roman"/>
          <w:color w:val="000000"/>
          <w:lang w:eastAsia="pt-BR"/>
        </w:rPr>
        <w:t> </w:t>
      </w:r>
    </w:p>
    <w:p w:rsidR="009801D4" w:rsidRPr="00EA16B3" w:rsidRDefault="009801D4" w:rsidP="00247DFE">
      <w:pPr>
        <w:pStyle w:val="SemEspaamento"/>
        <w:rPr>
          <w:rFonts w:eastAsia="Times New Roman"/>
          <w:lang w:eastAsia="pt-BR"/>
        </w:rPr>
      </w:pPr>
      <w:proofErr w:type="spellStart"/>
      <w:r w:rsidRPr="00EA16B3">
        <w:rPr>
          <w:rFonts w:eastAsia="Times New Roman"/>
          <w:color w:val="000000"/>
          <w:lang w:eastAsia="pt-BR"/>
        </w:rPr>
        <w:t>Gearbox</w:t>
      </w:r>
      <w:proofErr w:type="spellEnd"/>
      <w:r w:rsidRPr="00EA16B3">
        <w:rPr>
          <w:rFonts w:eastAsia="Times New Roman"/>
          <w:color w:val="000000"/>
          <w:lang w:eastAsia="pt-BR"/>
        </w:rPr>
        <w:t xml:space="preserve"> V2 em metal</w:t>
      </w:r>
    </w:p>
    <w:p w:rsidR="009801D4" w:rsidRPr="00EA16B3" w:rsidRDefault="009801D4" w:rsidP="00247DFE">
      <w:pPr>
        <w:pStyle w:val="SemEspaamento"/>
        <w:rPr>
          <w:rFonts w:eastAsia="Times New Roman"/>
          <w:lang w:eastAsia="pt-BR"/>
        </w:rPr>
      </w:pPr>
      <w:r w:rsidRPr="00EA16B3">
        <w:rPr>
          <w:rFonts w:eastAsia="Times New Roman"/>
          <w:color w:val="000000"/>
          <w:lang w:eastAsia="pt-BR"/>
        </w:rPr>
        <w:t> </w:t>
      </w:r>
    </w:p>
    <w:p w:rsidR="009801D4" w:rsidRPr="00EA16B3" w:rsidRDefault="009801D4" w:rsidP="00247DFE">
      <w:pPr>
        <w:pStyle w:val="SemEspaamento"/>
        <w:rPr>
          <w:rFonts w:eastAsia="Times New Roman"/>
          <w:lang w:eastAsia="pt-BR"/>
        </w:rPr>
      </w:pPr>
      <w:proofErr w:type="spellStart"/>
      <w:r w:rsidRPr="00EA16B3">
        <w:rPr>
          <w:rFonts w:eastAsia="Times New Roman"/>
          <w:color w:val="000000"/>
          <w:lang w:eastAsia="pt-BR"/>
        </w:rPr>
        <w:t>HandGuard</w:t>
      </w:r>
      <w:proofErr w:type="spellEnd"/>
      <w:r w:rsidRPr="00EA16B3">
        <w:rPr>
          <w:rFonts w:eastAsia="Times New Roman"/>
          <w:color w:val="000000"/>
          <w:lang w:eastAsia="pt-BR"/>
        </w:rPr>
        <w:t xml:space="preserve"> com trilho RIS nos quatro lados</w:t>
      </w:r>
    </w:p>
    <w:p w:rsidR="009801D4" w:rsidRPr="00EA16B3" w:rsidRDefault="009801D4" w:rsidP="00247DFE">
      <w:pPr>
        <w:pStyle w:val="SemEspaamento"/>
        <w:rPr>
          <w:rFonts w:eastAsia="Times New Roman"/>
          <w:lang w:eastAsia="pt-BR"/>
        </w:rPr>
      </w:pPr>
      <w:r w:rsidRPr="00EA16B3">
        <w:rPr>
          <w:rFonts w:eastAsia="Times New Roman"/>
          <w:color w:val="000000"/>
          <w:lang w:eastAsia="pt-BR"/>
        </w:rPr>
        <w:t> </w:t>
      </w:r>
    </w:p>
    <w:p w:rsidR="009801D4" w:rsidRPr="00EA16B3" w:rsidRDefault="009801D4" w:rsidP="00247DFE">
      <w:pPr>
        <w:pStyle w:val="SemEspaamento"/>
        <w:rPr>
          <w:rFonts w:eastAsia="Times New Roman"/>
          <w:lang w:eastAsia="pt-BR"/>
        </w:rPr>
      </w:pPr>
      <w:r w:rsidRPr="00EA16B3">
        <w:rPr>
          <w:rFonts w:eastAsia="Times New Roman"/>
          <w:color w:val="000000"/>
          <w:lang w:eastAsia="pt-BR"/>
        </w:rPr>
        <w:t xml:space="preserve">Alça de mira regulável no </w:t>
      </w:r>
      <w:proofErr w:type="spellStart"/>
      <w:r w:rsidRPr="00EA16B3">
        <w:rPr>
          <w:rFonts w:eastAsia="Times New Roman"/>
          <w:color w:val="000000"/>
          <w:lang w:eastAsia="pt-BR"/>
        </w:rPr>
        <w:t>carry</w:t>
      </w:r>
      <w:proofErr w:type="spellEnd"/>
      <w:r w:rsidRPr="00EA16B3">
        <w:rPr>
          <w:rFonts w:eastAsia="Times New Roman"/>
          <w:color w:val="000000"/>
          <w:lang w:eastAsia="pt-BR"/>
        </w:rPr>
        <w:t xml:space="preserve"> </w:t>
      </w:r>
      <w:proofErr w:type="spellStart"/>
      <w:r w:rsidRPr="00EA16B3">
        <w:rPr>
          <w:rFonts w:eastAsia="Times New Roman"/>
          <w:color w:val="000000"/>
          <w:lang w:eastAsia="pt-BR"/>
        </w:rPr>
        <w:t>handle</w:t>
      </w:r>
      <w:proofErr w:type="spellEnd"/>
      <w:r w:rsidRPr="00EA16B3">
        <w:rPr>
          <w:rFonts w:eastAsia="Times New Roman"/>
          <w:color w:val="000000"/>
          <w:lang w:eastAsia="pt-BR"/>
        </w:rPr>
        <w:t xml:space="preserve"> e massa de mira fixa</w:t>
      </w:r>
    </w:p>
    <w:p w:rsidR="009801D4" w:rsidRPr="00EA16B3" w:rsidRDefault="009801D4" w:rsidP="00247DFE">
      <w:pPr>
        <w:pStyle w:val="SemEspaamento"/>
        <w:rPr>
          <w:rFonts w:eastAsia="Times New Roman"/>
          <w:lang w:eastAsia="pt-BR"/>
        </w:rPr>
      </w:pPr>
      <w:r w:rsidRPr="00EA16B3">
        <w:rPr>
          <w:rFonts w:eastAsia="Times New Roman"/>
          <w:color w:val="000000"/>
          <w:lang w:eastAsia="pt-BR"/>
        </w:rPr>
        <w:t> </w:t>
      </w:r>
    </w:p>
    <w:p w:rsidR="009801D4" w:rsidRPr="00EA16B3" w:rsidRDefault="009801D4" w:rsidP="00247DFE">
      <w:pPr>
        <w:pStyle w:val="SemEspaamento"/>
        <w:rPr>
          <w:rFonts w:eastAsia="Times New Roman"/>
          <w:lang w:eastAsia="pt-BR"/>
        </w:rPr>
      </w:pPr>
      <w:r w:rsidRPr="00EA16B3">
        <w:rPr>
          <w:rFonts w:eastAsia="Times New Roman"/>
          <w:color w:val="000000"/>
          <w:lang w:eastAsia="pt-BR"/>
        </w:rPr>
        <w:t>Bateria fica alojada na coronha</w:t>
      </w:r>
    </w:p>
    <w:p w:rsidR="009801D4" w:rsidRPr="00EA16B3" w:rsidRDefault="009801D4" w:rsidP="00247DFE">
      <w:pPr>
        <w:pStyle w:val="SemEspaamento"/>
        <w:rPr>
          <w:rFonts w:eastAsia="Times New Roman"/>
          <w:lang w:eastAsia="pt-BR"/>
        </w:rPr>
      </w:pPr>
      <w:r w:rsidRPr="00EA16B3">
        <w:rPr>
          <w:rFonts w:eastAsia="Times New Roman"/>
          <w:color w:val="000000"/>
          <w:lang w:eastAsia="pt-BR"/>
        </w:rPr>
        <w:t> </w:t>
      </w:r>
    </w:p>
    <w:p w:rsidR="009801D4" w:rsidRPr="00EA16B3" w:rsidRDefault="009801D4" w:rsidP="00247DFE">
      <w:pPr>
        <w:pStyle w:val="SemEspaamento"/>
        <w:rPr>
          <w:rFonts w:eastAsia="Times New Roman"/>
          <w:lang w:eastAsia="pt-BR"/>
        </w:rPr>
      </w:pPr>
      <w:r w:rsidRPr="00EA16B3">
        <w:rPr>
          <w:rFonts w:eastAsia="Times New Roman"/>
          <w:color w:val="000000"/>
          <w:lang w:eastAsia="pt-BR"/>
        </w:rPr>
        <w:t xml:space="preserve">Dimensões: 27 cm </w:t>
      </w:r>
      <w:proofErr w:type="gramStart"/>
      <w:r w:rsidRPr="00EA16B3">
        <w:rPr>
          <w:rFonts w:eastAsia="Times New Roman"/>
          <w:color w:val="000000"/>
          <w:lang w:eastAsia="pt-BR"/>
        </w:rPr>
        <w:t>x</w:t>
      </w:r>
      <w:proofErr w:type="gramEnd"/>
      <w:r w:rsidRPr="00EA16B3">
        <w:rPr>
          <w:rFonts w:eastAsia="Times New Roman"/>
          <w:color w:val="000000"/>
          <w:lang w:eastAsia="pt-BR"/>
        </w:rPr>
        <w:t xml:space="preserve"> 79,5 cm x 6 cm</w:t>
      </w:r>
    </w:p>
    <w:p w:rsidR="009801D4" w:rsidRPr="00EA16B3" w:rsidRDefault="009801D4" w:rsidP="00247DFE">
      <w:pPr>
        <w:pStyle w:val="SemEspaamento"/>
        <w:rPr>
          <w:rFonts w:eastAsia="Times New Roman"/>
          <w:lang w:eastAsia="pt-BR"/>
        </w:rPr>
      </w:pPr>
      <w:r w:rsidRPr="00EA16B3">
        <w:rPr>
          <w:rFonts w:eastAsia="Times New Roman"/>
          <w:color w:val="000000"/>
          <w:lang w:eastAsia="pt-BR"/>
        </w:rPr>
        <w:t> </w:t>
      </w:r>
    </w:p>
    <w:p w:rsidR="009801D4" w:rsidRPr="00EA16B3" w:rsidRDefault="009801D4" w:rsidP="00247DFE">
      <w:pPr>
        <w:pStyle w:val="SemEspaamento"/>
        <w:rPr>
          <w:rFonts w:eastAsia="Times New Roman"/>
          <w:lang w:eastAsia="pt-BR"/>
        </w:rPr>
      </w:pPr>
      <w:r w:rsidRPr="00EA16B3">
        <w:rPr>
          <w:rFonts w:eastAsia="Times New Roman"/>
          <w:color w:val="000000"/>
          <w:lang w:eastAsia="pt-BR"/>
        </w:rPr>
        <w:t xml:space="preserve">Dimensões com abertura da coronha: 27 cm </w:t>
      </w:r>
      <w:proofErr w:type="gramStart"/>
      <w:r w:rsidRPr="00EA16B3">
        <w:rPr>
          <w:rFonts w:eastAsia="Times New Roman"/>
          <w:color w:val="000000"/>
          <w:lang w:eastAsia="pt-BR"/>
        </w:rPr>
        <w:t>x</w:t>
      </w:r>
      <w:proofErr w:type="gramEnd"/>
      <w:r w:rsidRPr="00EA16B3">
        <w:rPr>
          <w:rFonts w:eastAsia="Times New Roman"/>
          <w:color w:val="000000"/>
          <w:lang w:eastAsia="pt-BR"/>
        </w:rPr>
        <w:t xml:space="preserve"> 88 cm x 6 cm</w:t>
      </w:r>
    </w:p>
    <w:p w:rsidR="009801D4" w:rsidRPr="00EA16B3" w:rsidRDefault="009801D4" w:rsidP="00247DFE">
      <w:pPr>
        <w:pStyle w:val="SemEspaamento"/>
        <w:rPr>
          <w:rFonts w:eastAsia="Times New Roman"/>
          <w:lang w:eastAsia="pt-BR"/>
        </w:rPr>
      </w:pPr>
      <w:r w:rsidRPr="00EA16B3">
        <w:rPr>
          <w:rFonts w:eastAsia="Times New Roman"/>
          <w:color w:val="000000"/>
          <w:lang w:eastAsia="pt-BR"/>
        </w:rPr>
        <w:t> </w:t>
      </w:r>
    </w:p>
    <w:p w:rsidR="009801D4" w:rsidRPr="00EA16B3" w:rsidRDefault="009801D4" w:rsidP="00247DFE">
      <w:pPr>
        <w:pStyle w:val="SemEspaamento"/>
        <w:rPr>
          <w:rFonts w:eastAsia="Times New Roman"/>
          <w:lang w:eastAsia="pt-BR"/>
        </w:rPr>
      </w:pPr>
      <w:r w:rsidRPr="00EA16B3">
        <w:rPr>
          <w:rFonts w:eastAsia="Times New Roman"/>
          <w:color w:val="000000"/>
          <w:lang w:eastAsia="pt-BR"/>
        </w:rPr>
        <w:t>Peso: 1.952g</w:t>
      </w:r>
    </w:p>
    <w:p w:rsidR="009801D4" w:rsidRPr="00EA16B3" w:rsidRDefault="009801D4" w:rsidP="00247DFE">
      <w:pPr>
        <w:pStyle w:val="SemEspaamento"/>
        <w:rPr>
          <w:rFonts w:eastAsia="Times New Roman"/>
          <w:lang w:eastAsia="pt-BR"/>
        </w:rPr>
      </w:pPr>
      <w:r w:rsidRPr="00EA16B3">
        <w:rPr>
          <w:rFonts w:eastAsia="Times New Roman"/>
          <w:color w:val="000000"/>
          <w:lang w:eastAsia="pt-BR"/>
        </w:rPr>
        <w:t> </w:t>
      </w:r>
    </w:p>
    <w:p w:rsidR="009801D4" w:rsidRPr="00EA16B3" w:rsidRDefault="009801D4" w:rsidP="00247DFE">
      <w:pPr>
        <w:pStyle w:val="SemEspaamento"/>
        <w:rPr>
          <w:rFonts w:eastAsia="Times New Roman"/>
          <w:lang w:eastAsia="pt-BR"/>
        </w:rPr>
      </w:pPr>
      <w:r w:rsidRPr="00EA16B3">
        <w:rPr>
          <w:rFonts w:eastAsia="Times New Roman"/>
          <w:color w:val="000000"/>
          <w:lang w:eastAsia="pt-BR"/>
        </w:rPr>
        <w:t>Peso com embalagem: 2.562g</w:t>
      </w:r>
    </w:p>
    <w:p w:rsidR="009801D4" w:rsidRPr="00EA16B3" w:rsidRDefault="009801D4" w:rsidP="00247DFE">
      <w:pPr>
        <w:pStyle w:val="SemEspaamento"/>
        <w:rPr>
          <w:rFonts w:eastAsia="Times New Roman"/>
          <w:lang w:eastAsia="pt-BR"/>
        </w:rPr>
      </w:pPr>
      <w:r w:rsidRPr="00EA16B3">
        <w:rPr>
          <w:rFonts w:eastAsia="Times New Roman"/>
          <w:color w:val="000000"/>
          <w:lang w:eastAsia="pt-BR"/>
        </w:rPr>
        <w:t> </w:t>
      </w:r>
    </w:p>
    <w:p w:rsidR="009801D4" w:rsidRPr="00EA16B3" w:rsidRDefault="009801D4" w:rsidP="00247DFE">
      <w:pPr>
        <w:pStyle w:val="SemEspaamento"/>
        <w:rPr>
          <w:rFonts w:eastAsia="Times New Roman"/>
          <w:lang w:eastAsia="pt-BR"/>
        </w:rPr>
      </w:pPr>
      <w:r w:rsidRPr="00EA16B3">
        <w:rPr>
          <w:rFonts w:eastAsia="Times New Roman"/>
          <w:color w:val="000000"/>
          <w:lang w:eastAsia="pt-BR"/>
        </w:rPr>
        <w:t xml:space="preserve">Dimensões com embalagem: 86,5 cm </w:t>
      </w:r>
      <w:proofErr w:type="gramStart"/>
      <w:r w:rsidRPr="00EA16B3">
        <w:rPr>
          <w:rFonts w:eastAsia="Times New Roman"/>
          <w:color w:val="000000"/>
          <w:lang w:eastAsia="pt-BR"/>
        </w:rPr>
        <w:t>x</w:t>
      </w:r>
      <w:proofErr w:type="gramEnd"/>
      <w:r w:rsidRPr="00EA16B3">
        <w:rPr>
          <w:rFonts w:eastAsia="Times New Roman"/>
          <w:color w:val="000000"/>
          <w:lang w:eastAsia="pt-BR"/>
        </w:rPr>
        <w:t xml:space="preserve"> 27 cm x 10 cm</w:t>
      </w:r>
    </w:p>
    <w:p w:rsidR="009801D4" w:rsidRPr="00EA16B3" w:rsidRDefault="009801D4" w:rsidP="00247DFE">
      <w:pPr>
        <w:pStyle w:val="SemEspaamento"/>
        <w:rPr>
          <w:rFonts w:eastAsia="Times New Roman"/>
          <w:lang w:eastAsia="pt-BR"/>
        </w:rPr>
      </w:pPr>
      <w:r w:rsidRPr="00EA16B3">
        <w:rPr>
          <w:rFonts w:eastAsia="Times New Roman"/>
          <w:b/>
          <w:bCs/>
          <w:color w:val="000000"/>
          <w:lang w:eastAsia="pt-BR"/>
        </w:rPr>
        <w:t> </w:t>
      </w:r>
    </w:p>
    <w:p w:rsidR="009801D4" w:rsidRPr="00EA16B3" w:rsidRDefault="009801D4" w:rsidP="00247DFE">
      <w:pPr>
        <w:pStyle w:val="SemEspaamento"/>
        <w:rPr>
          <w:rFonts w:eastAsia="Times New Roman"/>
          <w:lang w:eastAsia="pt-BR"/>
        </w:rPr>
      </w:pPr>
      <w:r w:rsidRPr="00EA16B3">
        <w:rPr>
          <w:rFonts w:eastAsia="Times New Roman"/>
          <w:b/>
          <w:bCs/>
          <w:color w:val="000000"/>
          <w:lang w:eastAsia="pt-BR"/>
        </w:rPr>
        <w:t>Itens inclusos:</w:t>
      </w:r>
    </w:p>
    <w:p w:rsidR="009801D4" w:rsidRPr="00EA16B3" w:rsidRDefault="009801D4" w:rsidP="00247DFE">
      <w:pPr>
        <w:pStyle w:val="SemEspaamento"/>
        <w:rPr>
          <w:rFonts w:eastAsia="Times New Roman"/>
          <w:lang w:eastAsia="pt-BR"/>
        </w:rPr>
      </w:pPr>
      <w:r w:rsidRPr="00EA16B3">
        <w:rPr>
          <w:rFonts w:eastAsia="Times New Roman"/>
          <w:color w:val="000000"/>
          <w:lang w:eastAsia="pt-BR"/>
        </w:rPr>
        <w:t xml:space="preserve">1x Rifle </w:t>
      </w:r>
      <w:proofErr w:type="spellStart"/>
      <w:r w:rsidRPr="00EA16B3">
        <w:rPr>
          <w:rFonts w:eastAsia="Times New Roman"/>
          <w:color w:val="000000"/>
          <w:lang w:eastAsia="pt-BR"/>
        </w:rPr>
        <w:t>airsoft</w:t>
      </w:r>
      <w:proofErr w:type="spellEnd"/>
    </w:p>
    <w:p w:rsidR="009801D4" w:rsidRPr="00EA16B3" w:rsidRDefault="009801D4" w:rsidP="00247DFE">
      <w:pPr>
        <w:pStyle w:val="SemEspaamento"/>
        <w:rPr>
          <w:rFonts w:eastAsia="Times New Roman"/>
          <w:lang w:eastAsia="pt-BR"/>
        </w:rPr>
      </w:pPr>
      <w:r w:rsidRPr="00EA16B3">
        <w:rPr>
          <w:rFonts w:eastAsia="Times New Roman"/>
          <w:color w:val="000000"/>
          <w:lang w:eastAsia="pt-BR"/>
        </w:rPr>
        <w:t>1x Magazine (</w:t>
      </w:r>
      <w:proofErr w:type="spellStart"/>
      <w:r w:rsidRPr="00EA16B3">
        <w:rPr>
          <w:rFonts w:eastAsia="Times New Roman"/>
          <w:color w:val="000000"/>
          <w:lang w:eastAsia="pt-BR"/>
        </w:rPr>
        <w:t>hi-cap</w:t>
      </w:r>
      <w:proofErr w:type="spellEnd"/>
      <w:r w:rsidRPr="00EA16B3">
        <w:rPr>
          <w:rFonts w:eastAsia="Times New Roman"/>
          <w:color w:val="000000"/>
          <w:lang w:eastAsia="pt-BR"/>
        </w:rPr>
        <w:t>)</w:t>
      </w:r>
    </w:p>
    <w:p w:rsidR="009801D4" w:rsidRPr="00EA16B3" w:rsidRDefault="009801D4" w:rsidP="00247DFE">
      <w:pPr>
        <w:pStyle w:val="SemEspaamento"/>
        <w:rPr>
          <w:rFonts w:eastAsia="Times New Roman"/>
          <w:lang w:eastAsia="pt-BR"/>
        </w:rPr>
      </w:pPr>
      <w:r w:rsidRPr="00EA16B3">
        <w:rPr>
          <w:rFonts w:eastAsia="Times New Roman"/>
          <w:color w:val="000000"/>
          <w:lang w:eastAsia="pt-BR"/>
        </w:rPr>
        <w:t>1x Bateria (8,4v – 1100mAh NI-MH)</w:t>
      </w:r>
    </w:p>
    <w:p w:rsidR="009801D4" w:rsidRPr="00EA16B3" w:rsidRDefault="009801D4" w:rsidP="00247DFE">
      <w:pPr>
        <w:pStyle w:val="SemEspaamento"/>
        <w:rPr>
          <w:rFonts w:eastAsia="Times New Roman"/>
          <w:lang w:eastAsia="pt-BR"/>
        </w:rPr>
      </w:pPr>
      <w:r w:rsidRPr="00EA16B3">
        <w:rPr>
          <w:rFonts w:eastAsia="Times New Roman"/>
          <w:color w:val="000000"/>
          <w:lang w:eastAsia="pt-BR"/>
        </w:rPr>
        <w:t>1x Carregador bivolt</w:t>
      </w:r>
    </w:p>
    <w:p w:rsidR="009801D4" w:rsidRPr="00EA16B3" w:rsidRDefault="009801D4" w:rsidP="00247DFE">
      <w:pPr>
        <w:pStyle w:val="SemEspaamento"/>
        <w:rPr>
          <w:rFonts w:eastAsia="Times New Roman"/>
          <w:lang w:eastAsia="pt-BR"/>
        </w:rPr>
      </w:pPr>
      <w:r w:rsidRPr="00EA16B3">
        <w:rPr>
          <w:rFonts w:eastAsia="Times New Roman"/>
          <w:color w:val="000000"/>
          <w:lang w:eastAsia="pt-BR"/>
        </w:rPr>
        <w:t>1x Vareta de limpeza</w:t>
      </w:r>
    </w:p>
    <w:p w:rsidR="009801D4" w:rsidRPr="00EA16B3" w:rsidRDefault="009801D4" w:rsidP="00247DFE">
      <w:pPr>
        <w:pStyle w:val="SemEspaamento"/>
        <w:rPr>
          <w:rFonts w:eastAsia="Times New Roman"/>
          <w:lang w:eastAsia="pt-BR"/>
        </w:rPr>
      </w:pPr>
      <w:r w:rsidRPr="00EA16B3">
        <w:rPr>
          <w:rFonts w:eastAsia="Times New Roman"/>
          <w:color w:val="000000"/>
          <w:lang w:eastAsia="pt-BR"/>
        </w:rPr>
        <w:t>1x Bandoleira</w:t>
      </w:r>
    </w:p>
    <w:p w:rsidR="009801D4" w:rsidRPr="00EA16B3" w:rsidRDefault="009801D4" w:rsidP="00247DFE">
      <w:pPr>
        <w:pStyle w:val="SemEspaamento"/>
        <w:rPr>
          <w:rFonts w:eastAsia="Times New Roman"/>
          <w:lang w:eastAsia="pt-BR"/>
        </w:rPr>
      </w:pPr>
      <w:r w:rsidRPr="00EA16B3">
        <w:rPr>
          <w:rFonts w:eastAsia="Times New Roman"/>
          <w:color w:val="000000"/>
          <w:lang w:eastAsia="pt-BR"/>
        </w:rPr>
        <w:t xml:space="preserve">1x Amostra de </w:t>
      </w:r>
      <w:proofErr w:type="spellStart"/>
      <w:r w:rsidRPr="00EA16B3">
        <w:rPr>
          <w:rFonts w:eastAsia="Times New Roman"/>
          <w:color w:val="000000"/>
          <w:lang w:eastAsia="pt-BR"/>
        </w:rPr>
        <w:t>BB’s</w:t>
      </w:r>
      <w:proofErr w:type="spellEnd"/>
    </w:p>
    <w:p w:rsidR="009801D4" w:rsidRDefault="009801D4" w:rsidP="00247DFE">
      <w:pPr>
        <w:pStyle w:val="SemEspaamento"/>
        <w:rPr>
          <w:rFonts w:eastAsia="Times New Roman"/>
          <w:color w:val="000000"/>
          <w:lang w:eastAsia="pt-BR"/>
        </w:rPr>
      </w:pPr>
      <w:r w:rsidRPr="00EA16B3">
        <w:rPr>
          <w:rFonts w:eastAsia="Times New Roman"/>
          <w:color w:val="000000"/>
          <w:lang w:eastAsia="pt-BR"/>
        </w:rPr>
        <w:t xml:space="preserve">1x </w:t>
      </w:r>
      <w:proofErr w:type="spellStart"/>
      <w:r w:rsidRPr="00EA16B3">
        <w:rPr>
          <w:rFonts w:eastAsia="Times New Roman"/>
          <w:color w:val="000000"/>
          <w:lang w:eastAsia="pt-BR"/>
        </w:rPr>
        <w:t>Carry</w:t>
      </w:r>
      <w:proofErr w:type="spellEnd"/>
      <w:r w:rsidRPr="00EA16B3">
        <w:rPr>
          <w:rFonts w:eastAsia="Times New Roman"/>
          <w:color w:val="000000"/>
          <w:lang w:eastAsia="pt-BR"/>
        </w:rPr>
        <w:t xml:space="preserve"> </w:t>
      </w:r>
      <w:proofErr w:type="spellStart"/>
      <w:r w:rsidRPr="00EA16B3">
        <w:rPr>
          <w:rFonts w:eastAsia="Times New Roman"/>
          <w:color w:val="000000"/>
          <w:lang w:eastAsia="pt-BR"/>
        </w:rPr>
        <w:t>handle</w:t>
      </w:r>
      <w:proofErr w:type="spellEnd"/>
      <w:r w:rsidRPr="00EA16B3">
        <w:rPr>
          <w:rFonts w:eastAsia="Times New Roman"/>
          <w:color w:val="000000"/>
          <w:lang w:eastAsia="pt-BR"/>
        </w:rPr>
        <w:t xml:space="preserve"> (alça de transporte</w:t>
      </w:r>
    </w:p>
    <w:p w:rsidR="00FB7A8F" w:rsidRDefault="00FB7A8F" w:rsidP="009801D4">
      <w:pPr>
        <w:pStyle w:val="SemEspaamento"/>
        <w:jc w:val="center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FB7A8F" w:rsidRDefault="00FB7A8F" w:rsidP="009801D4">
      <w:pPr>
        <w:pStyle w:val="SemEspaamento"/>
        <w:jc w:val="center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FB7A8F" w:rsidRDefault="00FB7A8F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FB7A8F" w:rsidRDefault="00FB7A8F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FB7A8F" w:rsidRDefault="00FB7A8F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FB7A8F" w:rsidRDefault="00FB7A8F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FB7A8F" w:rsidRDefault="00FB7A8F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FB7A8F" w:rsidRDefault="00FB7A8F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FB7A8F" w:rsidRDefault="00FB7A8F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FB7A8F" w:rsidRDefault="00FB7A8F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FB7A8F" w:rsidRDefault="00FB7A8F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FB7A8F" w:rsidRDefault="00FB7A8F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FB7A8F" w:rsidRDefault="00FB7A8F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FB7A8F" w:rsidRDefault="00FB7A8F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FB7A8F" w:rsidRDefault="00FB7A8F" w:rsidP="009801D4">
      <w:pPr>
        <w:pStyle w:val="SemEspaamento"/>
        <w:jc w:val="center"/>
        <w:rPr>
          <w:b/>
          <w:sz w:val="24"/>
          <w:szCs w:val="24"/>
          <w:lang w:eastAsia="pt-BR"/>
        </w:rPr>
      </w:pPr>
      <w:r>
        <w:rPr>
          <w:b/>
          <w:sz w:val="24"/>
          <w:szCs w:val="24"/>
          <w:lang w:eastAsia="pt-BR"/>
        </w:rPr>
        <w:lastRenderedPageBreak/>
        <w:t>RIFLE A GAS</w:t>
      </w:r>
    </w:p>
    <w:p w:rsidR="00FB7A8F" w:rsidRDefault="00FB7A8F" w:rsidP="00FB7A8F">
      <w:pPr>
        <w:pStyle w:val="Ttulo1"/>
        <w:spacing w:before="0" w:beforeAutospacing="0" w:after="0" w:afterAutospacing="0" w:line="336" w:lineRule="atLeast"/>
        <w:rPr>
          <w:rFonts w:ascii="Open Sans" w:hAnsi="Open Sans"/>
          <w:caps/>
          <w:color w:val="444444"/>
          <w:sz w:val="20"/>
          <w:szCs w:val="20"/>
        </w:rPr>
      </w:pPr>
      <w:r w:rsidRPr="001A24B5">
        <w:rPr>
          <w:rFonts w:ascii="Open Sans" w:hAnsi="Open Sans"/>
          <w:caps/>
          <w:noProof/>
          <w:color w:val="444444"/>
          <w:sz w:val="20"/>
          <w:szCs w:val="20"/>
        </w:rPr>
        <w:drawing>
          <wp:inline distT="0" distB="0" distL="0" distR="0" wp14:anchorId="5566765B" wp14:editId="56D75C9F">
            <wp:extent cx="609600" cy="638156"/>
            <wp:effectExtent l="0" t="0" r="0" b="0"/>
            <wp:docPr id="28" name="Imagem 28" descr="C:\Users\cg1900811\Desktop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g1900811\Desktop\15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439" cy="649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A8F" w:rsidRPr="001A24B5" w:rsidRDefault="00FB7A8F" w:rsidP="00247DFE">
      <w:pPr>
        <w:pStyle w:val="SemEspaamento"/>
      </w:pPr>
      <w:r w:rsidRPr="001A24B5">
        <w:t>RIFLE DE AIRSOFT A GÁS GREEN GAS SNIPER G86B COM BIPÉ - WELL</w:t>
      </w:r>
    </w:p>
    <w:p w:rsidR="00FB7A8F" w:rsidRPr="001A24B5" w:rsidRDefault="00FB7A8F" w:rsidP="00247DFE">
      <w:pPr>
        <w:pStyle w:val="SemEspaamento"/>
      </w:pPr>
      <w:r w:rsidRPr="001A24B5">
        <w:t xml:space="preserve">O Rifle de </w:t>
      </w:r>
      <w:proofErr w:type="spellStart"/>
      <w:r w:rsidRPr="001A24B5">
        <w:t>Airsoft</w:t>
      </w:r>
      <w:proofErr w:type="spellEnd"/>
      <w:r w:rsidRPr="001A24B5">
        <w:t xml:space="preserve"> a Gás Green </w:t>
      </w:r>
      <w:proofErr w:type="spellStart"/>
      <w:r w:rsidRPr="001A24B5">
        <w:t>Gas</w:t>
      </w:r>
      <w:proofErr w:type="spellEnd"/>
      <w:r w:rsidRPr="001A24B5">
        <w:t xml:space="preserve"> </w:t>
      </w:r>
      <w:proofErr w:type="spellStart"/>
      <w:r w:rsidRPr="001A24B5">
        <w:t>Sniper</w:t>
      </w:r>
      <w:proofErr w:type="spellEnd"/>
      <w:r w:rsidRPr="001A24B5">
        <w:t xml:space="preserve"> </w:t>
      </w:r>
      <w:proofErr w:type="spellStart"/>
      <w:r w:rsidRPr="001A24B5">
        <w:t>Well</w:t>
      </w:r>
      <w:proofErr w:type="spellEnd"/>
      <w:r w:rsidRPr="001A24B5">
        <w:t xml:space="preserve"> G86B com </w:t>
      </w:r>
      <w:proofErr w:type="spellStart"/>
      <w:r w:rsidRPr="001A24B5">
        <w:t>Bipé</w:t>
      </w:r>
      <w:proofErr w:type="spellEnd"/>
      <w:r w:rsidRPr="001A24B5">
        <w:t xml:space="preserve"> da </w:t>
      </w:r>
      <w:proofErr w:type="spellStart"/>
      <w:r w:rsidRPr="001A24B5">
        <w:t>Well</w:t>
      </w:r>
      <w:proofErr w:type="spellEnd"/>
      <w:r w:rsidRPr="001A24B5">
        <w:t>, é ideal para atiradores exigentes que desejam um item de altíssima qualidade, com ótimo desempenho e um excelente custo-benefício. </w:t>
      </w:r>
      <w:hyperlink r:id="rId26" w:anchor="LongDescription" w:history="1">
        <w:r w:rsidRPr="001A24B5">
          <w:rPr>
            <w:u w:val="single"/>
          </w:rPr>
          <w:t>Saiba mais sobre este produto</w:t>
        </w:r>
      </w:hyperlink>
    </w:p>
    <w:p w:rsidR="00FB7A8F" w:rsidRPr="001A24B5" w:rsidRDefault="00FB7A8F" w:rsidP="00247DFE">
      <w:pPr>
        <w:pStyle w:val="SemEspaamento"/>
        <w:rPr>
          <w:rFonts w:ascii="Roboto" w:eastAsia="Times New Roman" w:hAnsi="Roboto" w:cs="Times New Roman"/>
          <w:lang w:eastAsia="pt-BR"/>
        </w:rPr>
      </w:pPr>
      <w:r w:rsidRPr="001A24B5">
        <w:rPr>
          <w:rFonts w:ascii="Roboto" w:eastAsia="Times New Roman" w:hAnsi="Roboto" w:cs="Times New Roman"/>
          <w:color w:val="B0B0B0"/>
          <w:lang w:eastAsia="pt-BR"/>
        </w:rPr>
        <w:t>R$ 4.591,2</w:t>
      </w:r>
      <w:del w:id="7" w:author="Unknown">
        <w:r w:rsidRPr="001A24B5">
          <w:rPr>
            <w:rFonts w:ascii="Roboto" w:eastAsia="Times New Roman" w:hAnsi="Roboto" w:cs="Times New Roman"/>
            <w:color w:val="B0B0B0"/>
            <w:lang w:eastAsia="pt-BR"/>
          </w:rPr>
          <w:delText>0</w:delText>
        </w:r>
      </w:del>
      <w:r w:rsidRPr="001A24B5">
        <w:rPr>
          <w:rFonts w:ascii="Roboto" w:eastAsia="Times New Roman" w:hAnsi="Roboto" w:cs="Times New Roman"/>
          <w:color w:val="ABCB37"/>
          <w:lang w:eastAsia="pt-BR"/>
        </w:rPr>
        <w:t>por R$ 3.799,00</w:t>
      </w:r>
    </w:p>
    <w:p w:rsidR="00FB7A8F" w:rsidRDefault="00FB7A8F" w:rsidP="00247DFE">
      <w:pPr>
        <w:pStyle w:val="SemEspaamento"/>
        <w:rPr>
          <w:rFonts w:ascii="Roboto" w:eastAsia="Times New Roman" w:hAnsi="Roboto" w:cs="Times New Roman"/>
          <w:lang w:eastAsia="pt-BR"/>
        </w:rPr>
      </w:pPr>
      <w:r w:rsidRPr="001A24B5">
        <w:rPr>
          <w:rFonts w:ascii="Roboto" w:eastAsia="Times New Roman" w:hAnsi="Roboto" w:cs="Times New Roman"/>
          <w:b/>
          <w:bCs/>
          <w:lang w:eastAsia="pt-BR"/>
        </w:rPr>
        <w:t>10X DE</w:t>
      </w:r>
      <w:r w:rsidRPr="001A24B5">
        <w:rPr>
          <w:rFonts w:ascii="Roboto" w:eastAsia="Times New Roman" w:hAnsi="Roboto" w:cs="Times New Roman"/>
          <w:b/>
          <w:bCs/>
          <w:color w:val="ABCB37"/>
          <w:lang w:eastAsia="pt-BR"/>
        </w:rPr>
        <w:t>R$379,90</w:t>
      </w:r>
      <w:r w:rsidRPr="001A24B5">
        <w:rPr>
          <w:rFonts w:ascii="Roboto" w:eastAsia="Times New Roman" w:hAnsi="Roboto" w:cs="Times New Roman"/>
          <w:lang w:eastAsia="pt-BR"/>
        </w:rPr>
        <w:t>ou </w:t>
      </w:r>
      <w:r w:rsidRPr="001A24B5">
        <w:rPr>
          <w:rFonts w:ascii="Roboto" w:eastAsia="Times New Roman" w:hAnsi="Roboto" w:cs="Times New Roman"/>
          <w:b/>
          <w:bCs/>
          <w:color w:val="ABCB37"/>
          <w:lang w:eastAsia="pt-BR"/>
        </w:rPr>
        <w:t>R$ 3.419,10</w:t>
      </w:r>
      <w:r w:rsidRPr="001A24B5">
        <w:rPr>
          <w:rFonts w:ascii="Roboto" w:eastAsia="Times New Roman" w:hAnsi="Roboto" w:cs="Times New Roman"/>
          <w:lang w:eastAsia="pt-BR"/>
        </w:rPr>
        <w:t> à vista no boleto</w:t>
      </w:r>
    </w:p>
    <w:p w:rsidR="00247DFE" w:rsidRDefault="00247DFE" w:rsidP="00247DFE">
      <w:pPr>
        <w:pStyle w:val="SemEspaamento"/>
        <w:rPr>
          <w:rFonts w:ascii="Roboto" w:eastAsia="Times New Roman" w:hAnsi="Roboto" w:cs="Times New Roman"/>
          <w:lang w:eastAsia="pt-BR"/>
        </w:rPr>
      </w:pPr>
    </w:p>
    <w:p w:rsidR="00247DFE" w:rsidRPr="001A24B5" w:rsidRDefault="00247DFE" w:rsidP="00247DFE">
      <w:pPr>
        <w:pStyle w:val="SemEspaamento"/>
        <w:rPr>
          <w:rFonts w:ascii="Roboto" w:eastAsia="Times New Roman" w:hAnsi="Roboto" w:cs="Times New Roman"/>
          <w:lang w:eastAsia="pt-BR"/>
        </w:rPr>
      </w:pPr>
      <w:r>
        <w:rPr>
          <w:rFonts w:ascii="Roboto" w:eastAsia="Times New Roman" w:hAnsi="Roboto" w:cs="Times New Roman"/>
          <w:lang w:eastAsia="pt-BR"/>
        </w:rPr>
        <w:t xml:space="preserve">Característica </w:t>
      </w:r>
    </w:p>
    <w:p w:rsidR="00804B98" w:rsidRDefault="00FB7A8F" w:rsidP="00247DFE">
      <w:pPr>
        <w:pStyle w:val="SemEspaamento"/>
        <w:rPr>
          <w:rFonts w:ascii="Tahoma" w:hAnsi="Tahoma" w:cs="Tahoma"/>
          <w:color w:val="000000"/>
        </w:rPr>
      </w:pPr>
      <w:r w:rsidRPr="001A24B5">
        <w:rPr>
          <w:rFonts w:ascii="Tahoma" w:hAnsi="Tahoma" w:cs="Tahoma"/>
          <w:color w:val="000000"/>
        </w:rPr>
        <w:t>Esse</w:t>
      </w:r>
      <w:r w:rsidRPr="001A24B5">
        <w:rPr>
          <w:rFonts w:ascii="Tahoma" w:hAnsi="Tahoma" w:cs="Tahoma"/>
          <w:b/>
          <w:bCs/>
          <w:color w:val="000000"/>
        </w:rPr>
        <w:t xml:space="preserve"> Rifle </w:t>
      </w:r>
      <w:proofErr w:type="spellStart"/>
      <w:r w:rsidRPr="001A24B5">
        <w:rPr>
          <w:rFonts w:ascii="Tahoma" w:hAnsi="Tahoma" w:cs="Tahoma"/>
          <w:b/>
          <w:bCs/>
          <w:color w:val="000000"/>
        </w:rPr>
        <w:t>Sniper</w:t>
      </w:r>
      <w:proofErr w:type="spellEnd"/>
      <w:r w:rsidRPr="001A24B5">
        <w:rPr>
          <w:rFonts w:ascii="Tahoma" w:hAnsi="Tahoma" w:cs="Tahoma"/>
          <w:b/>
          <w:bCs/>
          <w:color w:val="000000"/>
        </w:rPr>
        <w:t xml:space="preserve"> a Gás Green </w:t>
      </w:r>
      <w:proofErr w:type="spellStart"/>
      <w:r w:rsidRPr="001A24B5">
        <w:rPr>
          <w:rFonts w:ascii="Tahoma" w:hAnsi="Tahoma" w:cs="Tahoma"/>
          <w:b/>
          <w:bCs/>
          <w:color w:val="000000"/>
        </w:rPr>
        <w:t>Gas</w:t>
      </w:r>
      <w:proofErr w:type="spellEnd"/>
      <w:r w:rsidRPr="001A24B5">
        <w:rPr>
          <w:rFonts w:ascii="Tahoma" w:hAnsi="Tahoma" w:cs="Tahoma"/>
          <w:b/>
          <w:bCs/>
          <w:color w:val="000000"/>
        </w:rPr>
        <w:t xml:space="preserve"> G86B</w:t>
      </w:r>
      <w:r w:rsidRPr="001A24B5">
        <w:rPr>
          <w:rFonts w:ascii="Tahoma" w:hAnsi="Tahoma" w:cs="Tahoma"/>
          <w:color w:val="000000"/>
        </w:rPr>
        <w:t> é um Rifle de </w:t>
      </w:r>
      <w:r w:rsidRPr="001A24B5">
        <w:rPr>
          <w:rFonts w:ascii="Tahoma" w:hAnsi="Tahoma" w:cs="Tahoma"/>
          <w:b/>
          <w:bCs/>
          <w:color w:val="000000"/>
        </w:rPr>
        <w:t>alta qualidade e durabilidade </w:t>
      </w:r>
      <w:r w:rsidRPr="001A24B5">
        <w:rPr>
          <w:rFonts w:ascii="Tahoma" w:hAnsi="Tahoma" w:cs="Tahoma"/>
          <w:color w:val="000000"/>
        </w:rPr>
        <w:t>para suas partidas de </w:t>
      </w:r>
      <w:proofErr w:type="spellStart"/>
      <w:r w:rsidRPr="001A24B5">
        <w:rPr>
          <w:rFonts w:ascii="Tahoma" w:hAnsi="Tahoma" w:cs="Tahoma"/>
          <w:color w:val="000000"/>
        </w:rPr>
        <w:fldChar w:fldCharType="begin"/>
      </w:r>
      <w:r w:rsidRPr="001A24B5">
        <w:rPr>
          <w:rFonts w:ascii="Tahoma" w:hAnsi="Tahoma" w:cs="Tahoma"/>
          <w:color w:val="000000"/>
        </w:rPr>
        <w:instrText xml:space="preserve"> HYPERLINK "https://www.ventureshop.com.br/airsoft-s193/" </w:instrText>
      </w:r>
      <w:r w:rsidRPr="001A24B5">
        <w:rPr>
          <w:rFonts w:ascii="Tahoma" w:hAnsi="Tahoma" w:cs="Tahoma"/>
          <w:color w:val="000000"/>
        </w:rPr>
        <w:fldChar w:fldCharType="separate"/>
      </w:r>
      <w:r w:rsidRPr="001A24B5">
        <w:rPr>
          <w:rStyle w:val="Hyperlink"/>
          <w:rFonts w:ascii="Tahoma" w:hAnsi="Tahoma" w:cs="Tahoma"/>
          <w:sz w:val="20"/>
          <w:szCs w:val="20"/>
        </w:rPr>
        <w:t>Airsoft</w:t>
      </w:r>
      <w:proofErr w:type="spellEnd"/>
      <w:r w:rsidRPr="001A24B5">
        <w:rPr>
          <w:rFonts w:ascii="Tahoma" w:hAnsi="Tahoma" w:cs="Tahoma"/>
          <w:color w:val="000000"/>
        </w:rPr>
        <w:fldChar w:fldCharType="end"/>
      </w:r>
      <w:r w:rsidRPr="001A24B5">
        <w:rPr>
          <w:rFonts w:ascii="Tahoma" w:hAnsi="Tahoma" w:cs="Tahoma"/>
          <w:color w:val="000000"/>
        </w:rPr>
        <w:t>!</w:t>
      </w:r>
      <w:r w:rsidRPr="001A24B5">
        <w:rPr>
          <w:rFonts w:ascii="Tahoma" w:hAnsi="Tahoma" w:cs="Tahoma"/>
          <w:color w:val="000000"/>
        </w:rPr>
        <w:br/>
      </w:r>
      <w:r w:rsidRPr="001A24B5">
        <w:rPr>
          <w:rFonts w:ascii="Tahoma" w:hAnsi="Tahoma" w:cs="Tahoma"/>
          <w:color w:val="000000"/>
        </w:rPr>
        <w:br/>
        <w:t>Ele possui a parte superior e o cano fabricados em Metal de alta qualidade, e o corpo e coronha fabricados em Polímero de alta densidade. Sendo assim, conta com uma </w:t>
      </w:r>
      <w:r w:rsidRPr="001A24B5">
        <w:rPr>
          <w:rFonts w:ascii="Tahoma" w:hAnsi="Tahoma" w:cs="Tahoma"/>
          <w:b/>
          <w:bCs/>
          <w:color w:val="000000"/>
        </w:rPr>
        <w:t>resistência incrível</w:t>
      </w:r>
      <w:r w:rsidRPr="001A24B5">
        <w:rPr>
          <w:rFonts w:ascii="Tahoma" w:hAnsi="Tahoma" w:cs="Tahoma"/>
          <w:color w:val="000000"/>
        </w:rPr>
        <w:t>.</w:t>
      </w:r>
      <w:r w:rsidRPr="001A24B5">
        <w:rPr>
          <w:rFonts w:ascii="Tahoma" w:hAnsi="Tahoma" w:cs="Tahoma"/>
          <w:color w:val="000000"/>
        </w:rPr>
        <w:br/>
      </w:r>
      <w:r w:rsidRPr="001A24B5">
        <w:rPr>
          <w:rFonts w:ascii="Tahoma" w:hAnsi="Tahoma" w:cs="Tahoma"/>
          <w:color w:val="000000"/>
        </w:rPr>
        <w:br/>
        <w:t>Além disso, possui</w:t>
      </w:r>
      <w:r w:rsidRPr="001A24B5">
        <w:rPr>
          <w:rFonts w:ascii="Tahoma" w:hAnsi="Tahoma" w:cs="Tahoma"/>
          <w:b/>
          <w:bCs/>
          <w:color w:val="000000"/>
        </w:rPr>
        <w:t xml:space="preserve"> soleira emborrachada e um </w:t>
      </w:r>
      <w:proofErr w:type="spellStart"/>
      <w:r w:rsidRPr="001A24B5">
        <w:rPr>
          <w:rFonts w:ascii="Tahoma" w:hAnsi="Tahoma" w:cs="Tahoma"/>
          <w:b/>
          <w:bCs/>
          <w:color w:val="000000"/>
        </w:rPr>
        <w:t>bipé</w:t>
      </w:r>
      <w:proofErr w:type="spellEnd"/>
      <w:r w:rsidRPr="001A24B5">
        <w:rPr>
          <w:rFonts w:ascii="Tahoma" w:hAnsi="Tahoma" w:cs="Tahoma"/>
          <w:b/>
          <w:bCs/>
          <w:color w:val="000000"/>
        </w:rPr>
        <w:t xml:space="preserve"> fabricado em metal</w:t>
      </w:r>
      <w:r w:rsidRPr="001A24B5">
        <w:rPr>
          <w:rFonts w:ascii="Tahoma" w:hAnsi="Tahoma" w:cs="Tahoma"/>
          <w:color w:val="000000"/>
        </w:rPr>
        <w:t>, feito para garantir estabilidade no momento do tiro.</w:t>
      </w:r>
      <w:r w:rsidRPr="001A24B5">
        <w:rPr>
          <w:rFonts w:ascii="Tahoma" w:hAnsi="Tahoma" w:cs="Tahoma"/>
          <w:color w:val="000000"/>
        </w:rPr>
        <w:br/>
      </w:r>
      <w:r w:rsidRPr="001A24B5">
        <w:rPr>
          <w:rFonts w:ascii="Tahoma" w:hAnsi="Tahoma" w:cs="Tahoma"/>
          <w:color w:val="000000"/>
        </w:rPr>
        <w:br/>
        <w:t>O G86B é um</w:t>
      </w:r>
      <w:r w:rsidRPr="001A24B5">
        <w:rPr>
          <w:rFonts w:ascii="Tahoma" w:hAnsi="Tahoma" w:cs="Tahoma"/>
          <w:b/>
          <w:bCs/>
          <w:color w:val="000000"/>
        </w:rPr>
        <w:t> </w:t>
      </w:r>
      <w:proofErr w:type="spellStart"/>
      <w:r w:rsidRPr="001A24B5">
        <w:rPr>
          <w:rFonts w:ascii="Tahoma" w:hAnsi="Tahoma" w:cs="Tahoma"/>
          <w:b/>
          <w:bCs/>
          <w:color w:val="000000"/>
        </w:rPr>
        <w:t>sniper</w:t>
      </w:r>
      <w:proofErr w:type="spellEnd"/>
      <w:r w:rsidRPr="001A24B5">
        <w:rPr>
          <w:rFonts w:ascii="Tahoma" w:hAnsi="Tahoma" w:cs="Tahoma"/>
          <w:b/>
          <w:bCs/>
          <w:color w:val="000000"/>
        </w:rPr>
        <w:t xml:space="preserve"> BELÍSSIMO</w:t>
      </w:r>
      <w:r w:rsidRPr="001A24B5">
        <w:rPr>
          <w:rFonts w:ascii="Tahoma" w:hAnsi="Tahoma" w:cs="Tahoma"/>
          <w:color w:val="000000"/>
        </w:rPr>
        <w:t xml:space="preserve">, é inspirado no rifle </w:t>
      </w:r>
      <w:proofErr w:type="spellStart"/>
      <w:r w:rsidRPr="001A24B5">
        <w:rPr>
          <w:rFonts w:ascii="Tahoma" w:hAnsi="Tahoma" w:cs="Tahoma"/>
          <w:color w:val="000000"/>
        </w:rPr>
        <w:t>sniper</w:t>
      </w:r>
      <w:proofErr w:type="spellEnd"/>
      <w:r w:rsidRPr="001A24B5">
        <w:rPr>
          <w:rFonts w:ascii="Tahoma" w:hAnsi="Tahoma" w:cs="Tahoma"/>
          <w:color w:val="000000"/>
        </w:rPr>
        <w:t xml:space="preserve"> de guerra, o </w:t>
      </w:r>
      <w:r w:rsidRPr="001A24B5">
        <w:rPr>
          <w:rFonts w:ascii="Tahoma" w:hAnsi="Tahoma" w:cs="Tahoma"/>
          <w:b/>
          <w:bCs/>
          <w:color w:val="000000"/>
        </w:rPr>
        <w:t>PGM 338</w:t>
      </w:r>
      <w:r w:rsidRPr="001A24B5">
        <w:rPr>
          <w:rFonts w:ascii="Tahoma" w:hAnsi="Tahoma" w:cs="Tahoma"/>
          <w:color w:val="000000"/>
        </w:rPr>
        <w:t>, e conta com um realismo sensacional!</w:t>
      </w:r>
      <w:r w:rsidRPr="001A24B5">
        <w:rPr>
          <w:rFonts w:ascii="Tahoma" w:hAnsi="Tahoma" w:cs="Tahoma"/>
          <w:color w:val="000000"/>
        </w:rPr>
        <w:br/>
      </w:r>
      <w:r w:rsidRPr="001A24B5">
        <w:rPr>
          <w:rFonts w:ascii="Tahoma" w:hAnsi="Tahoma" w:cs="Tahoma"/>
          <w:color w:val="000000"/>
        </w:rPr>
        <w:br/>
        <w:t xml:space="preserve">Esse </w:t>
      </w:r>
      <w:proofErr w:type="spellStart"/>
      <w:r w:rsidRPr="001A24B5">
        <w:rPr>
          <w:rFonts w:ascii="Tahoma" w:hAnsi="Tahoma" w:cs="Tahoma"/>
          <w:color w:val="000000"/>
        </w:rPr>
        <w:t>Sniper</w:t>
      </w:r>
      <w:proofErr w:type="spellEnd"/>
      <w:r w:rsidRPr="001A24B5">
        <w:rPr>
          <w:rFonts w:ascii="Tahoma" w:hAnsi="Tahoma" w:cs="Tahoma"/>
          <w:color w:val="000000"/>
        </w:rPr>
        <w:t xml:space="preserve"> também favorecerá o seu </w:t>
      </w:r>
      <w:r w:rsidRPr="001A24B5">
        <w:rPr>
          <w:rFonts w:ascii="Tahoma" w:hAnsi="Tahoma" w:cs="Tahoma"/>
          <w:b/>
          <w:bCs/>
          <w:color w:val="000000"/>
        </w:rPr>
        <w:t>conforto</w:t>
      </w:r>
      <w:r w:rsidRPr="001A24B5">
        <w:rPr>
          <w:rFonts w:ascii="Tahoma" w:hAnsi="Tahoma" w:cs="Tahoma"/>
          <w:color w:val="000000"/>
        </w:rPr>
        <w:t>, possui a </w:t>
      </w:r>
      <w:r w:rsidRPr="001A24B5">
        <w:rPr>
          <w:rFonts w:ascii="Tahoma" w:hAnsi="Tahoma" w:cs="Tahoma"/>
          <w:b/>
          <w:bCs/>
          <w:color w:val="000000"/>
        </w:rPr>
        <w:t xml:space="preserve">coronha retrátil e </w:t>
      </w:r>
      <w:proofErr w:type="spellStart"/>
      <w:r w:rsidRPr="001A24B5">
        <w:rPr>
          <w:rFonts w:ascii="Tahoma" w:hAnsi="Tahoma" w:cs="Tahoma"/>
          <w:b/>
          <w:bCs/>
          <w:color w:val="000000"/>
        </w:rPr>
        <w:t>grip</w:t>
      </w:r>
      <w:proofErr w:type="spellEnd"/>
      <w:r w:rsidRPr="001A24B5">
        <w:rPr>
          <w:rFonts w:ascii="Tahoma" w:hAnsi="Tahoma" w:cs="Tahoma"/>
          <w:b/>
          <w:bCs/>
          <w:color w:val="000000"/>
        </w:rPr>
        <w:t xml:space="preserve"> anatômico</w:t>
      </w:r>
      <w:r w:rsidRPr="001A24B5">
        <w:rPr>
          <w:rFonts w:ascii="Tahoma" w:hAnsi="Tahoma" w:cs="Tahoma"/>
          <w:color w:val="000000"/>
        </w:rPr>
        <w:t>, o qual proporciona uma pegada mais firme, sem folgas.</w:t>
      </w:r>
      <w:r w:rsidRPr="001A24B5">
        <w:rPr>
          <w:rFonts w:ascii="Tahoma" w:hAnsi="Tahoma" w:cs="Tahoma"/>
          <w:color w:val="000000"/>
        </w:rPr>
        <w:br/>
      </w:r>
      <w:r w:rsidRPr="001A24B5">
        <w:rPr>
          <w:rFonts w:ascii="Tahoma" w:hAnsi="Tahoma" w:cs="Tahoma"/>
          <w:color w:val="000000"/>
        </w:rPr>
        <w:br/>
        <w:t>Com desempenho bastante satisfatório, o seu </w:t>
      </w:r>
      <w:r w:rsidRPr="001A24B5">
        <w:rPr>
          <w:rFonts w:ascii="Tahoma" w:hAnsi="Tahoma" w:cs="Tahoma"/>
          <w:b/>
          <w:bCs/>
          <w:color w:val="000000"/>
        </w:rPr>
        <w:t>funcionamento é a gás </w:t>
      </w:r>
      <w:r w:rsidRPr="001A24B5">
        <w:rPr>
          <w:rFonts w:ascii="Tahoma" w:hAnsi="Tahoma" w:cs="Tahoma"/>
          <w:color w:val="000000"/>
        </w:rPr>
        <w:t>e atinge uma velocidade entre </w:t>
      </w:r>
      <w:r w:rsidRPr="001A24B5">
        <w:rPr>
          <w:rFonts w:ascii="Tahoma" w:hAnsi="Tahoma" w:cs="Tahoma"/>
          <w:b/>
          <w:bCs/>
          <w:color w:val="000000"/>
        </w:rPr>
        <w:t>430 e 499 FPS.</w:t>
      </w:r>
      <w:r w:rsidRPr="001A24B5">
        <w:rPr>
          <w:rFonts w:ascii="Tahoma" w:hAnsi="Tahoma" w:cs="Tahoma"/>
          <w:color w:val="000000"/>
        </w:rPr>
        <w:br/>
      </w:r>
      <w:r w:rsidRPr="001A24B5">
        <w:rPr>
          <w:rFonts w:ascii="Tahoma" w:hAnsi="Tahoma" w:cs="Tahoma"/>
          <w:color w:val="000000"/>
        </w:rPr>
        <w:br/>
        <w:t>Para </w:t>
      </w:r>
      <w:r w:rsidRPr="001A24B5">
        <w:rPr>
          <w:rFonts w:ascii="Tahoma" w:hAnsi="Tahoma" w:cs="Tahoma"/>
          <w:b/>
          <w:bCs/>
          <w:color w:val="000000"/>
        </w:rPr>
        <w:t>adicionar o gás</w:t>
      </w:r>
      <w:r w:rsidRPr="001A24B5">
        <w:rPr>
          <w:rFonts w:ascii="Tahoma" w:hAnsi="Tahoma" w:cs="Tahoma"/>
          <w:color w:val="000000"/>
        </w:rPr>
        <w:t xml:space="preserve">, puxe o ferrolho e encaixe corretamente o bico do cilindro de Green </w:t>
      </w:r>
      <w:proofErr w:type="spellStart"/>
      <w:r w:rsidRPr="001A24B5">
        <w:rPr>
          <w:rFonts w:ascii="Tahoma" w:hAnsi="Tahoma" w:cs="Tahoma"/>
          <w:color w:val="000000"/>
        </w:rPr>
        <w:t>Gas</w:t>
      </w:r>
      <w:proofErr w:type="spellEnd"/>
      <w:r w:rsidRPr="001A24B5">
        <w:rPr>
          <w:rFonts w:ascii="Tahoma" w:hAnsi="Tahoma" w:cs="Tahoma"/>
          <w:color w:val="000000"/>
        </w:rPr>
        <w:t xml:space="preserve"> no orifício que ficará visível.</w:t>
      </w:r>
      <w:r w:rsidRPr="001A24B5">
        <w:rPr>
          <w:rFonts w:ascii="Tahoma" w:hAnsi="Tahoma" w:cs="Tahoma"/>
          <w:color w:val="000000"/>
        </w:rPr>
        <w:br/>
      </w:r>
      <w:r w:rsidRPr="001A24B5">
        <w:rPr>
          <w:rFonts w:ascii="Tahoma" w:hAnsi="Tahoma" w:cs="Tahoma"/>
          <w:color w:val="000000"/>
        </w:rPr>
        <w:br/>
        <w:t>O modo de disparo é </w:t>
      </w:r>
      <w:proofErr w:type="spellStart"/>
      <w:r w:rsidRPr="001A24B5">
        <w:rPr>
          <w:rFonts w:ascii="Tahoma" w:hAnsi="Tahoma" w:cs="Tahoma"/>
          <w:b/>
          <w:bCs/>
          <w:color w:val="000000"/>
        </w:rPr>
        <w:t>monotiro</w:t>
      </w:r>
      <w:proofErr w:type="spellEnd"/>
      <w:r w:rsidRPr="001A24B5">
        <w:rPr>
          <w:rFonts w:ascii="Tahoma" w:hAnsi="Tahoma" w:cs="Tahoma"/>
          <w:color w:val="000000"/>
        </w:rPr>
        <w:t>, ou seja, um tiro por vez! A capacidade do magazine, fabricado em Metal, é para até </w:t>
      </w:r>
      <w:r w:rsidRPr="001A24B5">
        <w:rPr>
          <w:rFonts w:ascii="Tahoma" w:hAnsi="Tahoma" w:cs="Tahoma"/>
          <w:b/>
          <w:bCs/>
          <w:color w:val="000000"/>
        </w:rPr>
        <w:t xml:space="preserve">15 </w:t>
      </w:r>
      <w:proofErr w:type="spellStart"/>
      <w:r w:rsidRPr="001A24B5">
        <w:rPr>
          <w:rFonts w:ascii="Tahoma" w:hAnsi="Tahoma" w:cs="Tahoma"/>
          <w:b/>
          <w:bCs/>
          <w:color w:val="000000"/>
        </w:rPr>
        <w:t>BBs</w:t>
      </w:r>
      <w:proofErr w:type="spellEnd"/>
      <w:r w:rsidRPr="001A24B5">
        <w:rPr>
          <w:rFonts w:ascii="Tahoma" w:hAnsi="Tahoma" w:cs="Tahoma"/>
          <w:color w:val="000000"/>
        </w:rPr>
        <w:t>.</w:t>
      </w:r>
      <w:r w:rsidRPr="001A24B5">
        <w:rPr>
          <w:rFonts w:ascii="Tahoma" w:hAnsi="Tahoma" w:cs="Tahoma"/>
          <w:color w:val="000000"/>
        </w:rPr>
        <w:br/>
      </w:r>
      <w:r w:rsidRPr="001A24B5">
        <w:rPr>
          <w:rFonts w:ascii="Tahoma" w:hAnsi="Tahoma" w:cs="Tahoma"/>
          <w:color w:val="000000"/>
        </w:rPr>
        <w:br/>
        <w:t>Pensando na segurança, conta com uma </w:t>
      </w:r>
      <w:r w:rsidRPr="001A24B5">
        <w:rPr>
          <w:rFonts w:ascii="Tahoma" w:hAnsi="Tahoma" w:cs="Tahoma"/>
          <w:b/>
          <w:bCs/>
          <w:color w:val="000000"/>
        </w:rPr>
        <w:t>trava de fácil acionamento</w:t>
      </w:r>
      <w:r w:rsidRPr="001A24B5">
        <w:rPr>
          <w:rFonts w:ascii="Tahoma" w:hAnsi="Tahoma" w:cs="Tahoma"/>
          <w:color w:val="000000"/>
        </w:rPr>
        <w:t>, localizada na lateral da arma! Esta é uma trava indispensável para evitar disparos acidentais.</w:t>
      </w:r>
      <w:r w:rsidRPr="001A24B5">
        <w:rPr>
          <w:rFonts w:ascii="Tahoma" w:hAnsi="Tahoma" w:cs="Tahoma"/>
          <w:color w:val="000000"/>
        </w:rPr>
        <w:br/>
      </w:r>
      <w:r w:rsidRPr="001A24B5">
        <w:rPr>
          <w:rFonts w:ascii="Tahoma" w:hAnsi="Tahoma" w:cs="Tahoma"/>
          <w:color w:val="000000"/>
        </w:rPr>
        <w:br/>
        <w:t>Como um diferencial, dispõe também de um</w:t>
      </w:r>
      <w:r w:rsidRPr="001A24B5">
        <w:rPr>
          <w:rFonts w:ascii="Tahoma" w:hAnsi="Tahoma" w:cs="Tahoma"/>
          <w:b/>
          <w:bCs/>
          <w:color w:val="000000"/>
        </w:rPr>
        <w:t> trilho 22mm removível </w:t>
      </w:r>
      <w:r w:rsidRPr="001A24B5">
        <w:rPr>
          <w:rFonts w:ascii="Tahoma" w:hAnsi="Tahoma" w:cs="Tahoma"/>
          <w:color w:val="000000"/>
        </w:rPr>
        <w:t>e ideal para acoplar </w:t>
      </w:r>
      <w:hyperlink r:id="rId27" w:history="1">
        <w:r w:rsidRPr="001A24B5">
          <w:rPr>
            <w:rStyle w:val="Hyperlink"/>
            <w:rFonts w:ascii="Tahoma" w:hAnsi="Tahoma" w:cs="Tahoma"/>
            <w:sz w:val="20"/>
            <w:szCs w:val="20"/>
          </w:rPr>
          <w:t>luneta</w:t>
        </w:r>
      </w:hyperlink>
      <w:r w:rsidRPr="001A24B5">
        <w:rPr>
          <w:rFonts w:ascii="Tahoma" w:hAnsi="Tahoma" w:cs="Tahoma"/>
          <w:color w:val="000000"/>
        </w:rPr>
        <w:t xml:space="preserve">, </w:t>
      </w:r>
      <w:proofErr w:type="spellStart"/>
      <w:r w:rsidRPr="001A24B5">
        <w:rPr>
          <w:rFonts w:ascii="Tahoma" w:hAnsi="Tahoma" w:cs="Tahoma"/>
          <w:color w:val="000000"/>
        </w:rPr>
        <w:t>red</w:t>
      </w:r>
      <w:proofErr w:type="spellEnd"/>
      <w:r w:rsidRPr="001A24B5">
        <w:rPr>
          <w:rFonts w:ascii="Tahoma" w:hAnsi="Tahoma" w:cs="Tahoma"/>
          <w:color w:val="000000"/>
        </w:rPr>
        <w:t xml:space="preserve"> </w:t>
      </w:r>
      <w:proofErr w:type="spellStart"/>
      <w:r w:rsidRPr="001A24B5">
        <w:rPr>
          <w:rFonts w:ascii="Tahoma" w:hAnsi="Tahoma" w:cs="Tahoma"/>
          <w:color w:val="000000"/>
        </w:rPr>
        <w:t>dot</w:t>
      </w:r>
      <w:proofErr w:type="spellEnd"/>
      <w:r w:rsidRPr="001A24B5">
        <w:rPr>
          <w:rFonts w:ascii="Tahoma" w:hAnsi="Tahoma" w:cs="Tahoma"/>
          <w:color w:val="000000"/>
        </w:rPr>
        <w:t>, câmera, lanterna ou outros acessórios.</w:t>
      </w:r>
      <w:r w:rsidRPr="001A24B5">
        <w:rPr>
          <w:rFonts w:ascii="Tahoma" w:hAnsi="Tahoma" w:cs="Tahoma"/>
          <w:color w:val="000000"/>
        </w:rPr>
        <w:br/>
      </w:r>
      <w:r w:rsidRPr="001A24B5">
        <w:rPr>
          <w:rFonts w:ascii="Tahoma" w:hAnsi="Tahoma" w:cs="Tahoma"/>
          <w:color w:val="000000"/>
        </w:rPr>
        <w:br/>
        <w:t>Dispõe também de suporte para bandoleira e bandoleira (inclusa), o que facilita ainda mais o transporte.</w:t>
      </w:r>
      <w:r w:rsidRPr="001A24B5">
        <w:rPr>
          <w:rFonts w:ascii="Roboto" w:hAnsi="Roboto"/>
        </w:rPr>
        <w:br/>
      </w:r>
      <w:r w:rsidRPr="001A24B5">
        <w:rPr>
          <w:rFonts w:ascii="Tahoma" w:hAnsi="Tahoma" w:cs="Tahoma"/>
          <w:color w:val="000000"/>
        </w:rPr>
        <w:br/>
        <w:t>Com certeza, este é um </w:t>
      </w:r>
      <w:r w:rsidRPr="001A24B5">
        <w:rPr>
          <w:rFonts w:ascii="Tahoma" w:hAnsi="Tahoma" w:cs="Tahoma"/>
          <w:b/>
          <w:bCs/>
          <w:color w:val="000000"/>
        </w:rPr>
        <w:t>equipamento surpreendente </w:t>
      </w:r>
      <w:r w:rsidRPr="001A24B5">
        <w:rPr>
          <w:rFonts w:ascii="Tahoma" w:hAnsi="Tahoma" w:cs="Tahoma"/>
          <w:color w:val="000000"/>
        </w:rPr>
        <w:t xml:space="preserve">e ideal para atiradores que desejam </w:t>
      </w:r>
      <w:proofErr w:type="spellStart"/>
      <w:r w:rsidRPr="001A24B5">
        <w:rPr>
          <w:rFonts w:ascii="Tahoma" w:hAnsi="Tahoma" w:cs="Tahoma"/>
          <w:color w:val="000000"/>
        </w:rPr>
        <w:t>qualidada</w:t>
      </w:r>
      <w:proofErr w:type="spellEnd"/>
      <w:r w:rsidRPr="001A24B5">
        <w:rPr>
          <w:rFonts w:ascii="Tahoma" w:hAnsi="Tahoma" w:cs="Tahoma"/>
          <w:color w:val="000000"/>
        </w:rPr>
        <w:t xml:space="preserve"> aliada a um ótimo custo-benefício.</w:t>
      </w:r>
      <w:r w:rsidRPr="001A24B5">
        <w:rPr>
          <w:rFonts w:ascii="Tahoma" w:hAnsi="Tahoma" w:cs="Tahoma"/>
          <w:color w:val="000000"/>
        </w:rPr>
        <w:br/>
      </w:r>
      <w:r w:rsidRPr="001A24B5">
        <w:rPr>
          <w:rFonts w:ascii="Tahoma" w:hAnsi="Tahoma" w:cs="Tahoma"/>
          <w:color w:val="000000"/>
        </w:rPr>
        <w:br/>
      </w:r>
      <w:r w:rsidRPr="001A24B5">
        <w:rPr>
          <w:rFonts w:ascii="Tahoma" w:hAnsi="Tahoma" w:cs="Tahoma"/>
          <w:b/>
          <w:bCs/>
          <w:color w:val="000000"/>
        </w:rPr>
        <w:t>Informações Técnicas:</w:t>
      </w:r>
      <w:r w:rsidRPr="001A24B5">
        <w:rPr>
          <w:rFonts w:ascii="Tahoma" w:hAnsi="Tahoma" w:cs="Tahoma"/>
          <w:color w:val="000000"/>
        </w:rPr>
        <w:br/>
        <w:t xml:space="preserve">Marca: </w:t>
      </w:r>
      <w:proofErr w:type="spellStart"/>
      <w:r w:rsidRPr="001A24B5">
        <w:rPr>
          <w:rFonts w:ascii="Tahoma" w:hAnsi="Tahoma" w:cs="Tahoma"/>
          <w:color w:val="000000"/>
        </w:rPr>
        <w:t>Well</w:t>
      </w:r>
      <w:proofErr w:type="spellEnd"/>
      <w:r w:rsidRPr="001A24B5">
        <w:rPr>
          <w:rFonts w:ascii="Tahoma" w:hAnsi="Tahoma" w:cs="Tahoma"/>
          <w:color w:val="000000"/>
        </w:rPr>
        <w:br/>
        <w:t>Modelo: G86B</w:t>
      </w:r>
      <w:r w:rsidRPr="001A24B5">
        <w:rPr>
          <w:rFonts w:ascii="Tahoma" w:hAnsi="Tahoma" w:cs="Tahoma"/>
          <w:color w:val="000000"/>
        </w:rPr>
        <w:br/>
        <w:t>Capacidade do Magazine: 15 esferas</w:t>
      </w:r>
      <w:r w:rsidRPr="001A24B5">
        <w:rPr>
          <w:rFonts w:ascii="Tahoma" w:hAnsi="Tahoma" w:cs="Tahoma"/>
          <w:color w:val="000000"/>
        </w:rPr>
        <w:br/>
        <w:t>Munição: </w:t>
      </w:r>
      <w:hyperlink r:id="rId28" w:history="1">
        <w:r w:rsidRPr="001A24B5">
          <w:rPr>
            <w:rStyle w:val="Hyperlink"/>
            <w:rFonts w:ascii="Tahoma" w:hAnsi="Tahoma" w:cs="Tahoma"/>
            <w:sz w:val="20"/>
            <w:szCs w:val="20"/>
          </w:rPr>
          <w:t>Esferas de Plástico (</w:t>
        </w:r>
        <w:proofErr w:type="spellStart"/>
        <w:r w:rsidRPr="001A24B5">
          <w:rPr>
            <w:rStyle w:val="Hyperlink"/>
            <w:rFonts w:ascii="Tahoma" w:hAnsi="Tahoma" w:cs="Tahoma"/>
            <w:sz w:val="20"/>
            <w:szCs w:val="20"/>
          </w:rPr>
          <w:t>BBs</w:t>
        </w:r>
        <w:proofErr w:type="spellEnd"/>
        <w:r w:rsidRPr="001A24B5">
          <w:rPr>
            <w:rStyle w:val="Hyperlink"/>
            <w:rFonts w:ascii="Tahoma" w:hAnsi="Tahoma" w:cs="Tahoma"/>
            <w:sz w:val="20"/>
            <w:szCs w:val="20"/>
          </w:rPr>
          <w:t>)</w:t>
        </w:r>
      </w:hyperlink>
      <w:r w:rsidRPr="001A24B5">
        <w:rPr>
          <w:rFonts w:ascii="Tahoma" w:hAnsi="Tahoma" w:cs="Tahoma"/>
          <w:color w:val="000000"/>
        </w:rPr>
        <w:br/>
        <w:t xml:space="preserve">Modo de disparo: </w:t>
      </w:r>
      <w:proofErr w:type="spellStart"/>
      <w:r w:rsidRPr="001A24B5">
        <w:rPr>
          <w:rFonts w:ascii="Tahoma" w:hAnsi="Tahoma" w:cs="Tahoma"/>
          <w:color w:val="000000"/>
        </w:rPr>
        <w:t>Monotiro</w:t>
      </w:r>
      <w:proofErr w:type="spellEnd"/>
      <w:r w:rsidRPr="001A24B5">
        <w:rPr>
          <w:rFonts w:ascii="Tahoma" w:hAnsi="Tahoma" w:cs="Tahoma"/>
          <w:color w:val="000000"/>
        </w:rPr>
        <w:br/>
        <w:t>Material do Corpo: Polímero</w:t>
      </w:r>
      <w:r w:rsidRPr="001A24B5">
        <w:rPr>
          <w:rFonts w:ascii="Tahoma" w:hAnsi="Tahoma" w:cs="Tahoma"/>
          <w:color w:val="000000"/>
        </w:rPr>
        <w:br/>
        <w:t>Velocidade: 430 - 499 FPS</w:t>
      </w:r>
      <w:r w:rsidRPr="001A24B5">
        <w:rPr>
          <w:rFonts w:ascii="Tahoma" w:hAnsi="Tahoma" w:cs="Tahoma"/>
          <w:color w:val="000000"/>
        </w:rPr>
        <w:br/>
        <w:t>Comprimento: 127cm</w:t>
      </w:r>
      <w:r w:rsidRPr="001A24B5">
        <w:rPr>
          <w:rFonts w:ascii="Tahoma" w:hAnsi="Tahoma" w:cs="Tahoma"/>
          <w:color w:val="000000"/>
        </w:rPr>
        <w:br/>
        <w:t>Peso: 4,030kg</w:t>
      </w:r>
      <w:r w:rsidRPr="001A24B5">
        <w:rPr>
          <w:rFonts w:ascii="Tahoma" w:hAnsi="Tahoma" w:cs="Tahoma"/>
          <w:color w:val="000000"/>
        </w:rPr>
        <w:br/>
        <w:t>Ação: Gás GBB</w:t>
      </w:r>
      <w:r w:rsidRPr="001A24B5">
        <w:rPr>
          <w:rFonts w:ascii="Tahoma" w:hAnsi="Tahoma" w:cs="Tahoma"/>
          <w:color w:val="000000"/>
        </w:rPr>
        <w:br/>
        <w:t>Cor: Preto</w:t>
      </w:r>
    </w:p>
    <w:p w:rsidR="00804B98" w:rsidRDefault="00804B98" w:rsidP="00247DFE">
      <w:pPr>
        <w:pStyle w:val="SemEspaamento"/>
        <w:rPr>
          <w:rFonts w:ascii="Tahoma" w:hAnsi="Tahoma" w:cs="Tahoma"/>
          <w:color w:val="000000"/>
        </w:rPr>
      </w:pPr>
    </w:p>
    <w:p w:rsidR="00FB7A8F" w:rsidRDefault="00FB7A8F" w:rsidP="00247DFE">
      <w:pPr>
        <w:pStyle w:val="SemEspaamento"/>
        <w:rPr>
          <w:rFonts w:ascii="Tahoma" w:hAnsi="Tahoma" w:cs="Tahoma"/>
          <w:color w:val="000000"/>
        </w:rPr>
      </w:pPr>
      <w:bookmarkStart w:id="8" w:name="_GoBack"/>
      <w:bookmarkEnd w:id="8"/>
      <w:r w:rsidRPr="001A24B5">
        <w:rPr>
          <w:rFonts w:ascii="Tahoma" w:hAnsi="Tahoma" w:cs="Tahoma"/>
          <w:color w:val="000000"/>
        </w:rPr>
        <w:br/>
      </w:r>
      <w:r w:rsidRPr="001A24B5">
        <w:rPr>
          <w:rFonts w:ascii="Tahoma" w:hAnsi="Tahoma" w:cs="Tahoma"/>
          <w:color w:val="000000"/>
        </w:rPr>
        <w:br/>
      </w:r>
      <w:r w:rsidRPr="001A24B5">
        <w:rPr>
          <w:rFonts w:ascii="Tahoma" w:hAnsi="Tahoma" w:cs="Tahoma"/>
          <w:b/>
          <w:bCs/>
          <w:color w:val="000000"/>
        </w:rPr>
        <w:lastRenderedPageBreak/>
        <w:t>Itens Inclusos:</w:t>
      </w:r>
      <w:r w:rsidRPr="001A24B5">
        <w:rPr>
          <w:rFonts w:ascii="Tahoma" w:hAnsi="Tahoma" w:cs="Tahoma"/>
          <w:color w:val="000000"/>
        </w:rPr>
        <w:br/>
        <w:t xml:space="preserve">1x Rifle </w:t>
      </w:r>
      <w:proofErr w:type="spellStart"/>
      <w:r w:rsidRPr="001A24B5">
        <w:rPr>
          <w:rFonts w:ascii="Tahoma" w:hAnsi="Tahoma" w:cs="Tahoma"/>
          <w:color w:val="000000"/>
        </w:rPr>
        <w:t>Sniper</w:t>
      </w:r>
      <w:proofErr w:type="spellEnd"/>
      <w:r w:rsidRPr="001A24B5">
        <w:rPr>
          <w:rFonts w:ascii="Tahoma" w:hAnsi="Tahoma" w:cs="Tahoma"/>
          <w:color w:val="000000"/>
        </w:rPr>
        <w:br/>
        <w:t>1x Vareta de Limpeza</w:t>
      </w:r>
      <w:r w:rsidRPr="001A24B5">
        <w:rPr>
          <w:rFonts w:ascii="Tahoma" w:hAnsi="Tahoma" w:cs="Tahoma"/>
          <w:color w:val="000000"/>
        </w:rPr>
        <w:br/>
        <w:t xml:space="preserve">1x </w:t>
      </w:r>
      <w:proofErr w:type="spellStart"/>
      <w:r w:rsidRPr="001A24B5">
        <w:rPr>
          <w:rFonts w:ascii="Tahoma" w:hAnsi="Tahoma" w:cs="Tahoma"/>
          <w:color w:val="000000"/>
        </w:rPr>
        <w:t>Bipé</w:t>
      </w:r>
      <w:proofErr w:type="spellEnd"/>
      <w:r w:rsidRPr="001A24B5">
        <w:rPr>
          <w:rFonts w:ascii="Tahoma" w:hAnsi="Tahoma" w:cs="Tahoma"/>
          <w:color w:val="000000"/>
        </w:rPr>
        <w:br/>
        <w:t xml:space="preserve">1x </w:t>
      </w:r>
      <w:proofErr w:type="spellStart"/>
      <w:r w:rsidRPr="001A24B5">
        <w:rPr>
          <w:rFonts w:ascii="Tahoma" w:hAnsi="Tahoma" w:cs="Tahoma"/>
          <w:color w:val="000000"/>
        </w:rPr>
        <w:t>Speed</w:t>
      </w:r>
      <w:proofErr w:type="spellEnd"/>
      <w:r w:rsidRPr="001A24B5">
        <w:rPr>
          <w:rFonts w:ascii="Tahoma" w:hAnsi="Tahoma" w:cs="Tahoma"/>
          <w:color w:val="000000"/>
        </w:rPr>
        <w:t xml:space="preserve"> </w:t>
      </w:r>
      <w:proofErr w:type="spellStart"/>
      <w:r w:rsidRPr="001A24B5">
        <w:rPr>
          <w:rFonts w:ascii="Tahoma" w:hAnsi="Tahoma" w:cs="Tahoma"/>
          <w:color w:val="000000"/>
        </w:rPr>
        <w:t>Loader</w:t>
      </w:r>
      <w:proofErr w:type="spellEnd"/>
      <w:r w:rsidRPr="001A24B5">
        <w:rPr>
          <w:rFonts w:ascii="Tahoma" w:hAnsi="Tahoma" w:cs="Tahoma"/>
          <w:color w:val="000000"/>
        </w:rPr>
        <w:br/>
        <w:t>1x Magazine</w:t>
      </w:r>
      <w:r w:rsidRPr="001A24B5">
        <w:rPr>
          <w:rFonts w:ascii="Tahoma" w:hAnsi="Tahoma" w:cs="Tahoma"/>
          <w:color w:val="000000"/>
        </w:rPr>
        <w:br/>
        <w:t>1x Bandoleira</w:t>
      </w:r>
      <w:r w:rsidRPr="001A24B5">
        <w:rPr>
          <w:rFonts w:ascii="Tahoma" w:hAnsi="Tahoma" w:cs="Tahoma"/>
          <w:color w:val="000000"/>
        </w:rPr>
        <w:br/>
        <w:t>1x Kit Reparo</w:t>
      </w:r>
      <w:r w:rsidRPr="001A24B5">
        <w:rPr>
          <w:rFonts w:ascii="Tahoma" w:hAnsi="Tahoma" w:cs="Tahoma"/>
          <w:color w:val="000000"/>
        </w:rPr>
        <w:br/>
        <w:t xml:space="preserve">1x </w:t>
      </w:r>
      <w:proofErr w:type="spellStart"/>
      <w:r w:rsidRPr="001A24B5">
        <w:rPr>
          <w:rFonts w:ascii="Tahoma" w:hAnsi="Tahoma" w:cs="Tahoma"/>
          <w:color w:val="000000"/>
        </w:rPr>
        <w:t>BBs</w:t>
      </w:r>
      <w:proofErr w:type="spellEnd"/>
      <w:r w:rsidRPr="001A24B5">
        <w:rPr>
          <w:rFonts w:ascii="Tahoma" w:hAnsi="Tahoma" w:cs="Tahoma"/>
          <w:color w:val="000000"/>
        </w:rPr>
        <w:t xml:space="preserve"> para teste</w:t>
      </w:r>
      <w:r w:rsidRPr="001A24B5">
        <w:rPr>
          <w:rFonts w:ascii="Tahoma" w:hAnsi="Tahoma" w:cs="Tahoma"/>
          <w:color w:val="000000"/>
        </w:rPr>
        <w:br/>
        <w:t>1x Manual de instruções</w:t>
      </w:r>
    </w:p>
    <w:p w:rsidR="00FB7A8F" w:rsidRDefault="00FB7A8F" w:rsidP="00FB7A8F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247DFE" w:rsidRDefault="00247DFE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247DFE" w:rsidRDefault="00247DFE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247DFE" w:rsidRDefault="00247DFE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247DFE" w:rsidRDefault="00247DFE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247DFE" w:rsidRDefault="00247DFE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247DFE" w:rsidRDefault="00247DFE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247DFE" w:rsidRDefault="00247DFE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247DFE" w:rsidRDefault="00247DFE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247DFE" w:rsidRDefault="00247DFE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247DFE" w:rsidRDefault="00247DFE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247DFE" w:rsidRDefault="00247DFE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247DFE" w:rsidRDefault="00247DFE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247DFE" w:rsidRDefault="00247DFE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247DFE" w:rsidRDefault="00247DFE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247DFE" w:rsidRDefault="00247DFE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247DFE" w:rsidRDefault="00247DFE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247DFE" w:rsidRDefault="00247DFE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247DFE" w:rsidRDefault="00247DFE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247DFE" w:rsidRDefault="00247DFE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247DFE" w:rsidRDefault="00247DFE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247DFE" w:rsidRDefault="00247DFE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247DFE" w:rsidRDefault="00247DFE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247DFE" w:rsidRDefault="00247DFE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247DFE" w:rsidRDefault="00247DFE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247DFE" w:rsidRDefault="00247DFE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247DFE" w:rsidRDefault="00247DFE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247DFE" w:rsidRDefault="00247DFE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247DFE" w:rsidRDefault="00247DFE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247DFE" w:rsidRDefault="00247DFE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247DFE" w:rsidRDefault="00247DFE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247DFE" w:rsidRDefault="00247DFE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247DFE" w:rsidRDefault="00247DFE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247DFE" w:rsidRDefault="00247DFE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247DFE" w:rsidRDefault="00247DFE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247DFE" w:rsidRDefault="00247DFE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247DFE" w:rsidRDefault="00247DFE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247DFE" w:rsidRDefault="00247DFE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247DFE" w:rsidRDefault="00247DFE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247DFE" w:rsidRDefault="00247DFE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247DFE" w:rsidRDefault="00247DFE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247DFE" w:rsidRDefault="00247DFE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247DFE" w:rsidRDefault="00247DFE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247DFE" w:rsidRDefault="00247DFE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247DFE" w:rsidRDefault="00247DFE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247DFE" w:rsidRDefault="00247DFE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247DFE" w:rsidRDefault="00247DFE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247DFE" w:rsidRDefault="00247DFE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FB7A8F" w:rsidRDefault="00FB7A8F" w:rsidP="009801D4">
      <w:pPr>
        <w:pStyle w:val="SemEspaamento"/>
        <w:jc w:val="center"/>
        <w:rPr>
          <w:b/>
          <w:sz w:val="24"/>
          <w:szCs w:val="24"/>
          <w:lang w:eastAsia="pt-BR"/>
        </w:rPr>
      </w:pPr>
      <w:r>
        <w:rPr>
          <w:b/>
          <w:sz w:val="24"/>
          <w:szCs w:val="24"/>
          <w:lang w:eastAsia="pt-BR"/>
        </w:rPr>
        <w:t>RIFLE SPRING</w:t>
      </w:r>
    </w:p>
    <w:p w:rsidR="00FB7A8F" w:rsidRDefault="00FB7A8F" w:rsidP="00FB7A8F">
      <w:pPr>
        <w:spacing w:after="0" w:line="336" w:lineRule="atLeast"/>
        <w:outlineLvl w:val="0"/>
        <w:rPr>
          <w:rFonts w:ascii="Open Sans" w:eastAsia="Times New Roman" w:hAnsi="Open Sans" w:cs="Times New Roman"/>
          <w:b/>
          <w:bCs/>
          <w:caps/>
          <w:color w:val="444444"/>
          <w:kern w:val="36"/>
          <w:sz w:val="24"/>
          <w:szCs w:val="24"/>
          <w:lang w:val="en-US" w:eastAsia="pt-BR"/>
        </w:rPr>
      </w:pPr>
      <w:r w:rsidRPr="00F4016E">
        <w:rPr>
          <w:rFonts w:ascii="Open Sans" w:eastAsia="Times New Roman" w:hAnsi="Open Sans" w:cs="Times New Roman"/>
          <w:b/>
          <w:bCs/>
          <w:caps/>
          <w:noProof/>
          <w:color w:val="444444"/>
          <w:kern w:val="36"/>
          <w:sz w:val="24"/>
          <w:szCs w:val="24"/>
          <w:lang w:eastAsia="pt-BR"/>
        </w:rPr>
        <w:drawing>
          <wp:inline distT="0" distB="0" distL="0" distR="0" wp14:anchorId="76102580" wp14:editId="647BA46C">
            <wp:extent cx="400050" cy="423219"/>
            <wp:effectExtent l="0" t="0" r="0" b="0"/>
            <wp:docPr id="29" name="Imagem 29" descr="C:\Users\cg1900811\Desktop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cg1900811\Desktop\20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68" cy="426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A8F" w:rsidRPr="00F4016E" w:rsidRDefault="00FB7A8F" w:rsidP="00247DFE">
      <w:pPr>
        <w:pStyle w:val="SemEspaamento"/>
        <w:rPr>
          <w:lang w:val="en-US" w:eastAsia="pt-BR"/>
        </w:rPr>
      </w:pPr>
      <w:r w:rsidRPr="00F4016E">
        <w:rPr>
          <w:lang w:val="en-US" w:eastAsia="pt-BR"/>
        </w:rPr>
        <w:t>RIFLE DE AIRSOFT SPRING SNIPER M62 BLACK - DOUBLE EAGLE</w:t>
      </w:r>
    </w:p>
    <w:p w:rsidR="00FB7A8F" w:rsidRPr="00247DFE" w:rsidRDefault="00FB7A8F" w:rsidP="00247DFE">
      <w:pPr>
        <w:pStyle w:val="SemEspaamento"/>
      </w:pPr>
      <w:r w:rsidRPr="00247DFE">
        <w:t xml:space="preserve">O Rifle de </w:t>
      </w:r>
      <w:proofErr w:type="spellStart"/>
      <w:r w:rsidRPr="00247DFE">
        <w:t>Airsoft</w:t>
      </w:r>
      <w:proofErr w:type="spellEnd"/>
      <w:r w:rsidRPr="00247DFE">
        <w:t xml:space="preserve"> Spring </w:t>
      </w:r>
      <w:proofErr w:type="spellStart"/>
      <w:r w:rsidRPr="00247DFE">
        <w:t>Sniper</w:t>
      </w:r>
      <w:proofErr w:type="spellEnd"/>
      <w:r w:rsidRPr="00247DFE">
        <w:t xml:space="preserve"> M62 da Double </w:t>
      </w:r>
      <w:proofErr w:type="spellStart"/>
      <w:r w:rsidRPr="00247DFE">
        <w:t>Eagle</w:t>
      </w:r>
      <w:proofErr w:type="spellEnd"/>
      <w:r w:rsidRPr="00247DFE">
        <w:t xml:space="preserve">, marca renomada no mercado. É ideal para operadores que desejam um equipamento de altíssima qualidade e excelente desempenho, atingindo uma </w:t>
      </w:r>
      <w:proofErr w:type="spellStart"/>
      <w:r w:rsidRPr="00247DFE">
        <w:t>velocid</w:t>
      </w:r>
      <w:proofErr w:type="spellEnd"/>
      <w:r w:rsidRPr="00247DFE">
        <w:t> </w:t>
      </w:r>
      <w:hyperlink r:id="rId30" w:anchor="LongDescription" w:history="1">
        <w:r w:rsidRPr="00247DFE">
          <w:t>Saiba mais sobre este produto</w:t>
        </w:r>
      </w:hyperlink>
    </w:p>
    <w:p w:rsidR="00FB7A8F" w:rsidRPr="00F4016E" w:rsidRDefault="00FB7A8F" w:rsidP="00247DFE">
      <w:pPr>
        <w:pStyle w:val="SemEspaamento"/>
        <w:rPr>
          <w:rFonts w:ascii="Roboto" w:hAnsi="Roboto"/>
          <w:lang w:eastAsia="pt-BR"/>
        </w:rPr>
      </w:pPr>
      <w:r w:rsidRPr="00F4016E">
        <w:rPr>
          <w:rFonts w:ascii="Roboto" w:hAnsi="Roboto"/>
          <w:color w:val="B0B0B0"/>
          <w:lang w:eastAsia="pt-BR"/>
        </w:rPr>
        <w:t>R$ 1.199,0</w:t>
      </w:r>
      <w:del w:id="9" w:author="Unknown">
        <w:r w:rsidRPr="00F4016E">
          <w:rPr>
            <w:rFonts w:ascii="Roboto" w:hAnsi="Roboto"/>
            <w:color w:val="B0B0B0"/>
            <w:lang w:eastAsia="pt-BR"/>
          </w:rPr>
          <w:delText>0</w:delText>
        </w:r>
      </w:del>
      <w:r w:rsidRPr="00F4016E">
        <w:rPr>
          <w:rFonts w:ascii="Roboto" w:hAnsi="Roboto"/>
          <w:color w:val="ABCB37"/>
          <w:lang w:eastAsia="pt-BR"/>
        </w:rPr>
        <w:t>por R$ 799,00</w:t>
      </w:r>
    </w:p>
    <w:p w:rsidR="00FB7A8F" w:rsidRDefault="00FB7A8F" w:rsidP="00247DFE">
      <w:pPr>
        <w:pStyle w:val="SemEspaamento"/>
        <w:rPr>
          <w:rFonts w:ascii="Roboto" w:hAnsi="Roboto"/>
          <w:lang w:eastAsia="pt-BR"/>
        </w:rPr>
      </w:pPr>
      <w:r w:rsidRPr="00F4016E">
        <w:rPr>
          <w:rFonts w:ascii="Roboto" w:hAnsi="Roboto"/>
          <w:lang w:eastAsia="pt-BR"/>
        </w:rPr>
        <w:t>10X DE</w:t>
      </w:r>
      <w:r w:rsidRPr="00F4016E">
        <w:rPr>
          <w:rFonts w:ascii="Roboto" w:hAnsi="Roboto"/>
          <w:color w:val="ABCB37"/>
          <w:lang w:eastAsia="pt-BR"/>
        </w:rPr>
        <w:t>R$79,90</w:t>
      </w:r>
      <w:r w:rsidRPr="00F4016E">
        <w:rPr>
          <w:rFonts w:ascii="Roboto" w:hAnsi="Roboto"/>
          <w:lang w:eastAsia="pt-BR"/>
        </w:rPr>
        <w:t>ou </w:t>
      </w:r>
      <w:r w:rsidRPr="00F4016E">
        <w:rPr>
          <w:rFonts w:ascii="Roboto" w:hAnsi="Roboto"/>
          <w:color w:val="ABCB37"/>
          <w:lang w:eastAsia="pt-BR"/>
        </w:rPr>
        <w:t>R$ 719,10</w:t>
      </w:r>
      <w:r w:rsidRPr="00F4016E">
        <w:rPr>
          <w:rFonts w:ascii="Roboto" w:hAnsi="Roboto"/>
          <w:lang w:eastAsia="pt-BR"/>
        </w:rPr>
        <w:t> à vista no boleto</w:t>
      </w:r>
    </w:p>
    <w:p w:rsidR="00804B98" w:rsidRDefault="00804B98" w:rsidP="00247DFE">
      <w:pPr>
        <w:pStyle w:val="SemEspaamento"/>
        <w:rPr>
          <w:rFonts w:ascii="Roboto" w:hAnsi="Roboto"/>
          <w:lang w:eastAsia="pt-BR"/>
        </w:rPr>
      </w:pPr>
    </w:p>
    <w:p w:rsidR="00804B98" w:rsidRPr="00F4016E" w:rsidRDefault="00804B98" w:rsidP="00247DFE">
      <w:pPr>
        <w:pStyle w:val="SemEspaamento"/>
        <w:rPr>
          <w:rFonts w:ascii="Roboto" w:hAnsi="Roboto"/>
          <w:lang w:eastAsia="pt-BR"/>
        </w:rPr>
      </w:pPr>
      <w:r>
        <w:rPr>
          <w:rFonts w:ascii="Roboto" w:hAnsi="Roboto"/>
          <w:lang w:eastAsia="pt-BR"/>
        </w:rPr>
        <w:t xml:space="preserve">Característica </w:t>
      </w:r>
    </w:p>
    <w:p w:rsidR="00FB7A8F" w:rsidRDefault="00FB7A8F" w:rsidP="00247DFE">
      <w:pPr>
        <w:pStyle w:val="SemEspaamento"/>
        <w:rPr>
          <w:rFonts w:ascii="Tahoma" w:hAnsi="Tahoma" w:cs="Tahoma"/>
        </w:rPr>
      </w:pPr>
      <w:r w:rsidRPr="00F4016E">
        <w:rPr>
          <w:rFonts w:ascii="Tahoma" w:hAnsi="Tahoma" w:cs="Tahoma"/>
          <w:u w:val="single"/>
        </w:rPr>
        <w:t xml:space="preserve">Rifle de </w:t>
      </w:r>
      <w:proofErr w:type="spellStart"/>
      <w:r w:rsidRPr="00F4016E">
        <w:rPr>
          <w:rFonts w:ascii="Tahoma" w:hAnsi="Tahoma" w:cs="Tahoma"/>
          <w:u w:val="single"/>
        </w:rPr>
        <w:t>Airsoft</w:t>
      </w:r>
      <w:proofErr w:type="spellEnd"/>
      <w:r w:rsidRPr="00F4016E">
        <w:rPr>
          <w:rFonts w:ascii="Tahoma" w:hAnsi="Tahoma" w:cs="Tahoma"/>
          <w:u w:val="single"/>
        </w:rPr>
        <w:t xml:space="preserve"> Spring </w:t>
      </w:r>
      <w:proofErr w:type="spellStart"/>
      <w:r w:rsidRPr="00F4016E">
        <w:rPr>
          <w:rFonts w:ascii="Tahoma" w:hAnsi="Tahoma" w:cs="Tahoma"/>
          <w:u w:val="single"/>
        </w:rPr>
        <w:t>Sniper</w:t>
      </w:r>
      <w:proofErr w:type="spellEnd"/>
      <w:r w:rsidRPr="00F4016E">
        <w:rPr>
          <w:rFonts w:ascii="Tahoma" w:hAnsi="Tahoma" w:cs="Tahoma"/>
          <w:u w:val="single"/>
        </w:rPr>
        <w:t xml:space="preserve"> M62 Black - Double </w:t>
      </w:r>
      <w:proofErr w:type="spellStart"/>
      <w:r w:rsidRPr="00F4016E">
        <w:rPr>
          <w:rFonts w:ascii="Tahoma" w:hAnsi="Tahoma" w:cs="Tahoma"/>
          <w:u w:val="single"/>
        </w:rPr>
        <w:t>Eagle</w:t>
      </w:r>
      <w:proofErr w:type="spellEnd"/>
      <w:r w:rsidRPr="00F4016E">
        <w:rPr>
          <w:rFonts w:ascii="Tahoma" w:hAnsi="Tahoma" w:cs="Tahoma"/>
          <w:u w:val="single"/>
        </w:rPr>
        <w:br/>
      </w:r>
      <w:r w:rsidRPr="00F4016E">
        <w:rPr>
          <w:rFonts w:ascii="Tahoma" w:hAnsi="Tahoma" w:cs="Tahoma"/>
        </w:rPr>
        <w:br/>
        <w:t xml:space="preserve">Perfeito para atiradores que desejam um equipamento de excelente qualidade para tiros de longa distância, o Rifle de </w:t>
      </w:r>
      <w:proofErr w:type="spellStart"/>
      <w:r w:rsidRPr="00F4016E">
        <w:rPr>
          <w:rFonts w:ascii="Tahoma" w:hAnsi="Tahoma" w:cs="Tahoma"/>
        </w:rPr>
        <w:t>Airsoft</w:t>
      </w:r>
      <w:proofErr w:type="spellEnd"/>
      <w:r w:rsidRPr="00F4016E">
        <w:rPr>
          <w:rFonts w:ascii="Tahoma" w:hAnsi="Tahoma" w:cs="Tahoma"/>
        </w:rPr>
        <w:t xml:space="preserve"> Spring </w:t>
      </w:r>
      <w:proofErr w:type="spellStart"/>
      <w:r w:rsidRPr="00F4016E">
        <w:rPr>
          <w:rFonts w:ascii="Tahoma" w:hAnsi="Tahoma" w:cs="Tahoma"/>
        </w:rPr>
        <w:t>Sniper</w:t>
      </w:r>
      <w:proofErr w:type="spellEnd"/>
      <w:r w:rsidRPr="00F4016E">
        <w:rPr>
          <w:rFonts w:ascii="Tahoma" w:hAnsi="Tahoma" w:cs="Tahoma"/>
        </w:rPr>
        <w:t xml:space="preserve"> M62, é uma ótima escolha!</w:t>
      </w:r>
      <w:r w:rsidRPr="00F4016E">
        <w:rPr>
          <w:rFonts w:ascii="Tahoma" w:hAnsi="Tahoma" w:cs="Tahoma"/>
        </w:rPr>
        <w:br/>
      </w:r>
      <w:r w:rsidRPr="00F4016E">
        <w:rPr>
          <w:rFonts w:ascii="Tahoma" w:hAnsi="Tahoma" w:cs="Tahoma"/>
        </w:rPr>
        <w:br/>
        <w:t xml:space="preserve">Fabricado pela Double </w:t>
      </w:r>
      <w:proofErr w:type="spellStart"/>
      <w:r w:rsidRPr="00F4016E">
        <w:rPr>
          <w:rFonts w:ascii="Tahoma" w:hAnsi="Tahoma" w:cs="Tahoma"/>
        </w:rPr>
        <w:t>Eagle</w:t>
      </w:r>
      <w:proofErr w:type="spellEnd"/>
      <w:r w:rsidRPr="00F4016E">
        <w:rPr>
          <w:rFonts w:ascii="Tahoma" w:hAnsi="Tahoma" w:cs="Tahoma"/>
        </w:rPr>
        <w:t>, marca de grande relevância no mercado com produtos de alto padrão, o M62 conta com um design lindíssimo, alongado e prático.</w:t>
      </w:r>
      <w:r w:rsidRPr="00F4016E">
        <w:rPr>
          <w:rFonts w:ascii="Tahoma" w:hAnsi="Tahoma" w:cs="Tahoma"/>
        </w:rPr>
        <w:br/>
      </w:r>
      <w:r w:rsidRPr="00F4016E">
        <w:rPr>
          <w:rFonts w:ascii="Tahoma" w:hAnsi="Tahoma" w:cs="Tahoma"/>
        </w:rPr>
        <w:br/>
        <w:t xml:space="preserve">De fácil manuseio e leve, conta com cano e ferrolho produzidos em Metal e corpo em Polímero de alta resistência, o que </w:t>
      </w:r>
      <w:proofErr w:type="spellStart"/>
      <w:r w:rsidRPr="00F4016E">
        <w:rPr>
          <w:rFonts w:ascii="Tahoma" w:hAnsi="Tahoma" w:cs="Tahoma"/>
        </w:rPr>
        <w:t>porporciona</w:t>
      </w:r>
      <w:proofErr w:type="spellEnd"/>
      <w:r w:rsidRPr="00F4016E">
        <w:rPr>
          <w:rFonts w:ascii="Tahoma" w:hAnsi="Tahoma" w:cs="Tahoma"/>
        </w:rPr>
        <w:t xml:space="preserve"> ainda mais durabilidade.</w:t>
      </w:r>
      <w:r w:rsidRPr="00F4016E">
        <w:rPr>
          <w:rFonts w:ascii="Tahoma" w:hAnsi="Tahoma" w:cs="Tahoma"/>
        </w:rPr>
        <w:br/>
      </w:r>
      <w:r w:rsidRPr="00F4016E">
        <w:rPr>
          <w:rFonts w:ascii="Tahoma" w:hAnsi="Tahoma" w:cs="Tahoma"/>
        </w:rPr>
        <w:br/>
      </w:r>
      <w:proofErr w:type="spellStart"/>
      <w:r w:rsidRPr="00F4016E">
        <w:rPr>
          <w:rFonts w:ascii="Tahoma" w:hAnsi="Tahoma" w:cs="Tahoma"/>
        </w:rPr>
        <w:t>Super</w:t>
      </w:r>
      <w:proofErr w:type="spellEnd"/>
      <w:r w:rsidRPr="00F4016E">
        <w:rPr>
          <w:rFonts w:ascii="Tahoma" w:hAnsi="Tahoma" w:cs="Tahoma"/>
        </w:rPr>
        <w:t xml:space="preserve"> confortável, conta com soleira emborrachada e 2 extensores extras para soleira, de modo que o operador possa ajustar de acordo com às suas necessidades.</w:t>
      </w:r>
      <w:r w:rsidRPr="00F4016E">
        <w:rPr>
          <w:rFonts w:ascii="Tahoma" w:hAnsi="Tahoma" w:cs="Tahoma"/>
        </w:rPr>
        <w:br/>
      </w:r>
      <w:r w:rsidRPr="00F4016E">
        <w:rPr>
          <w:rFonts w:ascii="Tahoma" w:hAnsi="Tahoma" w:cs="Tahoma"/>
        </w:rPr>
        <w:br/>
        <w:t xml:space="preserve">Com excelente desempenho, a </w:t>
      </w:r>
      <w:proofErr w:type="spellStart"/>
      <w:r w:rsidRPr="00F4016E">
        <w:rPr>
          <w:rFonts w:ascii="Tahoma" w:hAnsi="Tahoma" w:cs="Tahoma"/>
        </w:rPr>
        <w:t>Sniper</w:t>
      </w:r>
      <w:proofErr w:type="spellEnd"/>
      <w:r w:rsidRPr="00F4016E">
        <w:rPr>
          <w:rFonts w:ascii="Tahoma" w:hAnsi="Tahoma" w:cs="Tahoma"/>
        </w:rPr>
        <w:t xml:space="preserve"> M62 atinge uma velocidade de 420 FPS e um alcance máximo de 40 metros.</w:t>
      </w:r>
      <w:r w:rsidRPr="00F4016E">
        <w:rPr>
          <w:rFonts w:ascii="Tahoma" w:hAnsi="Tahoma" w:cs="Tahoma"/>
        </w:rPr>
        <w:br/>
      </w:r>
      <w:r w:rsidRPr="00F4016E">
        <w:rPr>
          <w:rFonts w:ascii="Tahoma" w:hAnsi="Tahoma" w:cs="Tahoma"/>
        </w:rPr>
        <w:br/>
        <w:t>O modo de disparo é </w:t>
      </w:r>
      <w:proofErr w:type="spellStart"/>
      <w:r w:rsidRPr="00F4016E">
        <w:rPr>
          <w:rFonts w:ascii="Tahoma" w:hAnsi="Tahoma" w:cs="Tahoma"/>
        </w:rPr>
        <w:t>Semi</w:t>
      </w:r>
      <w:proofErr w:type="spellEnd"/>
      <w:r w:rsidRPr="00F4016E">
        <w:rPr>
          <w:rFonts w:ascii="Tahoma" w:hAnsi="Tahoma" w:cs="Tahoma"/>
        </w:rPr>
        <w:t xml:space="preserve">, ou seja, um tiro por vez. E o Magazine possui capacidade para até 27 </w:t>
      </w:r>
      <w:proofErr w:type="spellStart"/>
      <w:r w:rsidRPr="00F4016E">
        <w:rPr>
          <w:rFonts w:ascii="Tahoma" w:hAnsi="Tahoma" w:cs="Tahoma"/>
        </w:rPr>
        <w:t>BB's</w:t>
      </w:r>
      <w:proofErr w:type="spellEnd"/>
      <w:r w:rsidRPr="00F4016E">
        <w:rPr>
          <w:rFonts w:ascii="Tahoma" w:hAnsi="Tahoma" w:cs="Tahoma"/>
        </w:rPr>
        <w:t>,</w:t>
      </w:r>
      <w:r w:rsidRPr="00F4016E">
        <w:rPr>
          <w:rFonts w:ascii="Tahoma" w:hAnsi="Tahoma" w:cs="Tahoma"/>
        </w:rPr>
        <w:br/>
      </w:r>
      <w:r w:rsidRPr="00F4016E">
        <w:rPr>
          <w:rFonts w:ascii="Tahoma" w:hAnsi="Tahoma" w:cs="Tahoma"/>
        </w:rPr>
        <w:br/>
        <w:t>que podem ser facilmente adicionadas por meio do </w:t>
      </w:r>
      <w:proofErr w:type="spellStart"/>
      <w:r w:rsidRPr="00F4016E">
        <w:rPr>
          <w:rFonts w:ascii="Tahoma" w:hAnsi="Tahoma" w:cs="Tahoma"/>
        </w:rPr>
        <w:t>Speed</w:t>
      </w:r>
      <w:proofErr w:type="spellEnd"/>
      <w:r w:rsidRPr="00F4016E">
        <w:rPr>
          <w:rFonts w:ascii="Tahoma" w:hAnsi="Tahoma" w:cs="Tahoma"/>
        </w:rPr>
        <w:t xml:space="preserve"> </w:t>
      </w:r>
      <w:proofErr w:type="spellStart"/>
      <w:r w:rsidRPr="00F4016E">
        <w:rPr>
          <w:rFonts w:ascii="Tahoma" w:hAnsi="Tahoma" w:cs="Tahoma"/>
        </w:rPr>
        <w:t>Loader</w:t>
      </w:r>
      <w:proofErr w:type="spellEnd"/>
      <w:r w:rsidRPr="00F4016E">
        <w:rPr>
          <w:rFonts w:ascii="Tahoma" w:hAnsi="Tahoma" w:cs="Tahoma"/>
        </w:rPr>
        <w:t> (incluso), garantindo total agilidade ao operador.</w:t>
      </w:r>
      <w:r w:rsidRPr="00F4016E">
        <w:rPr>
          <w:rFonts w:ascii="Tahoma" w:hAnsi="Tahoma" w:cs="Tahoma"/>
        </w:rPr>
        <w:br/>
      </w:r>
      <w:r w:rsidRPr="00F4016E">
        <w:rPr>
          <w:rFonts w:ascii="Tahoma" w:hAnsi="Tahoma" w:cs="Tahoma"/>
        </w:rPr>
        <w:br/>
        <w:t>O Magazine deve ser acoplado na coronha de forma escondida!</w:t>
      </w:r>
      <w:r w:rsidRPr="00F4016E">
        <w:rPr>
          <w:rFonts w:ascii="Tahoma" w:hAnsi="Tahoma" w:cs="Tahoma"/>
        </w:rPr>
        <w:br/>
      </w:r>
      <w:r w:rsidRPr="00F4016E">
        <w:rPr>
          <w:rFonts w:ascii="Tahoma" w:hAnsi="Tahoma" w:cs="Tahoma"/>
        </w:rPr>
        <w:br/>
        <w:t>Para maior segurança, dispõe de uma trava manual de fácil acesso. Basta apenas mover a alavanca para o modo Safe.</w:t>
      </w:r>
      <w:r w:rsidRPr="00F4016E">
        <w:rPr>
          <w:rFonts w:ascii="Tahoma" w:hAnsi="Tahoma" w:cs="Tahoma"/>
        </w:rPr>
        <w:br/>
      </w:r>
      <w:r w:rsidRPr="00F4016E">
        <w:rPr>
          <w:rFonts w:ascii="Tahoma" w:hAnsi="Tahoma" w:cs="Tahoma"/>
        </w:rPr>
        <w:br/>
        <w:t xml:space="preserve">Além disso, conta com dois trilhos 22mm, sendo um superior e um inferior, ideais para fixar objetos e acessórios, tais como lanterna, câmera, </w:t>
      </w:r>
      <w:proofErr w:type="spellStart"/>
      <w:r w:rsidRPr="00F4016E">
        <w:rPr>
          <w:rFonts w:ascii="Tahoma" w:hAnsi="Tahoma" w:cs="Tahoma"/>
        </w:rPr>
        <w:t>red</w:t>
      </w:r>
      <w:proofErr w:type="spellEnd"/>
      <w:r w:rsidRPr="00F4016E">
        <w:rPr>
          <w:rFonts w:ascii="Tahoma" w:hAnsi="Tahoma" w:cs="Tahoma"/>
        </w:rPr>
        <w:t xml:space="preserve"> </w:t>
      </w:r>
      <w:proofErr w:type="spellStart"/>
      <w:r w:rsidRPr="00F4016E">
        <w:rPr>
          <w:rFonts w:ascii="Tahoma" w:hAnsi="Tahoma" w:cs="Tahoma"/>
        </w:rPr>
        <w:t>dot</w:t>
      </w:r>
      <w:proofErr w:type="spellEnd"/>
      <w:r w:rsidRPr="00F4016E">
        <w:rPr>
          <w:rFonts w:ascii="Tahoma" w:hAnsi="Tahoma" w:cs="Tahoma"/>
        </w:rPr>
        <w:t xml:space="preserve"> não funcional, entre outros.</w:t>
      </w:r>
      <w:r w:rsidRPr="00F4016E">
        <w:rPr>
          <w:rFonts w:ascii="Tahoma" w:hAnsi="Tahoma" w:cs="Tahoma"/>
        </w:rPr>
        <w:br/>
      </w:r>
      <w:r w:rsidRPr="00F4016E">
        <w:rPr>
          <w:rFonts w:ascii="Tahoma" w:hAnsi="Tahoma" w:cs="Tahoma"/>
        </w:rPr>
        <w:br/>
        <w:t>Para melhor performance do tiro, contém Hop-</w:t>
      </w:r>
      <w:proofErr w:type="spellStart"/>
      <w:r w:rsidRPr="00F4016E">
        <w:rPr>
          <w:rFonts w:ascii="Tahoma" w:hAnsi="Tahoma" w:cs="Tahoma"/>
        </w:rPr>
        <w:t>Up</w:t>
      </w:r>
      <w:proofErr w:type="spellEnd"/>
      <w:r w:rsidRPr="00F4016E">
        <w:rPr>
          <w:rFonts w:ascii="Tahoma" w:hAnsi="Tahoma" w:cs="Tahoma"/>
        </w:rPr>
        <w:t xml:space="preserve"> ajustável, o qual permite ao operador autonomia para ajustar o curso das </w:t>
      </w:r>
      <w:proofErr w:type="spellStart"/>
      <w:r w:rsidRPr="00F4016E">
        <w:rPr>
          <w:rFonts w:ascii="Tahoma" w:hAnsi="Tahoma" w:cs="Tahoma"/>
        </w:rPr>
        <w:t>BB's</w:t>
      </w:r>
      <w:proofErr w:type="spellEnd"/>
      <w:r w:rsidRPr="00F4016E">
        <w:rPr>
          <w:rFonts w:ascii="Tahoma" w:hAnsi="Tahoma" w:cs="Tahoma"/>
        </w:rPr>
        <w:t xml:space="preserve"> no momento do disparo (para cima ou para baixo).</w:t>
      </w:r>
      <w:r w:rsidRPr="00F4016E">
        <w:rPr>
          <w:rFonts w:ascii="Tahoma" w:hAnsi="Tahoma" w:cs="Tahoma"/>
        </w:rPr>
        <w:br/>
      </w:r>
      <w:r w:rsidRPr="00F4016E">
        <w:rPr>
          <w:rFonts w:ascii="Tahoma" w:hAnsi="Tahoma" w:cs="Tahoma"/>
          <w:color w:val="000000"/>
          <w:shd w:val="clear" w:color="auto" w:fill="FFFFFF"/>
        </w:rPr>
        <w:br/>
        <w:t>Com certeza este é um modelo único e completo com potência e precisão que vão te surpreender!</w:t>
      </w:r>
      <w:r w:rsidRPr="00F4016E">
        <w:rPr>
          <w:rFonts w:ascii="Tahoma" w:hAnsi="Tahoma" w:cs="Tahoma"/>
          <w:color w:val="000000"/>
          <w:shd w:val="clear" w:color="auto" w:fill="FFFFFF"/>
        </w:rPr>
        <w:br/>
      </w:r>
      <w:r w:rsidRPr="00F4016E">
        <w:rPr>
          <w:rFonts w:ascii="Tahoma" w:hAnsi="Tahoma" w:cs="Tahoma"/>
          <w:color w:val="000000"/>
          <w:shd w:val="clear" w:color="auto" w:fill="FFFFFF"/>
        </w:rPr>
        <w:br/>
      </w:r>
      <w:r w:rsidRPr="00F4016E">
        <w:rPr>
          <w:rFonts w:ascii="Tahoma" w:hAnsi="Tahoma" w:cs="Tahoma"/>
        </w:rPr>
        <w:t>Informações Técnicas:</w:t>
      </w:r>
      <w:r w:rsidRPr="00F4016E">
        <w:rPr>
          <w:rFonts w:ascii="Tahoma" w:hAnsi="Tahoma" w:cs="Tahoma"/>
        </w:rPr>
        <w:br/>
        <w:t>Modelo: M62F</w:t>
      </w:r>
      <w:r w:rsidRPr="00F4016E">
        <w:rPr>
          <w:rFonts w:ascii="Tahoma" w:hAnsi="Tahoma" w:cs="Tahoma"/>
        </w:rPr>
        <w:br/>
        <w:t xml:space="preserve">Fabricante: Double </w:t>
      </w:r>
      <w:proofErr w:type="spellStart"/>
      <w:r w:rsidRPr="00F4016E">
        <w:rPr>
          <w:rFonts w:ascii="Tahoma" w:hAnsi="Tahoma" w:cs="Tahoma"/>
        </w:rPr>
        <w:t>Eagle</w:t>
      </w:r>
      <w:proofErr w:type="spellEnd"/>
      <w:r w:rsidRPr="00F4016E">
        <w:rPr>
          <w:rFonts w:ascii="Tahoma" w:hAnsi="Tahoma" w:cs="Tahoma"/>
        </w:rPr>
        <w:br/>
        <w:t>Ação: Spring</w:t>
      </w:r>
      <w:r w:rsidRPr="00F4016E">
        <w:rPr>
          <w:rFonts w:ascii="Tahoma" w:hAnsi="Tahoma" w:cs="Tahoma"/>
        </w:rPr>
        <w:br/>
        <w:t>Velocidade: 420 FPS</w:t>
      </w:r>
      <w:r w:rsidRPr="00F4016E">
        <w:rPr>
          <w:rFonts w:ascii="Tahoma" w:hAnsi="Tahoma" w:cs="Tahoma"/>
        </w:rPr>
        <w:br/>
        <w:t>Alcance máximo: 40 metros</w:t>
      </w:r>
      <w:r w:rsidRPr="00F4016E">
        <w:rPr>
          <w:rFonts w:ascii="Tahoma" w:hAnsi="Tahoma" w:cs="Tahoma"/>
        </w:rPr>
        <w:br/>
        <w:t>Material: Polímero</w:t>
      </w:r>
      <w:r w:rsidRPr="00F4016E">
        <w:rPr>
          <w:rFonts w:ascii="Tahoma" w:hAnsi="Tahoma" w:cs="Tahoma"/>
        </w:rPr>
        <w:br/>
        <w:t>Cano: Metal</w:t>
      </w:r>
      <w:r w:rsidRPr="00F4016E">
        <w:rPr>
          <w:rFonts w:ascii="Tahoma" w:hAnsi="Tahoma" w:cs="Tahoma"/>
        </w:rPr>
        <w:br/>
        <w:t xml:space="preserve">Capacidade </w:t>
      </w:r>
      <w:proofErr w:type="spellStart"/>
      <w:r w:rsidRPr="00F4016E">
        <w:rPr>
          <w:rFonts w:ascii="Tahoma" w:hAnsi="Tahoma" w:cs="Tahoma"/>
        </w:rPr>
        <w:t>Mag</w:t>
      </w:r>
      <w:proofErr w:type="spellEnd"/>
      <w:r w:rsidRPr="00F4016E">
        <w:rPr>
          <w:rFonts w:ascii="Tahoma" w:hAnsi="Tahoma" w:cs="Tahoma"/>
        </w:rPr>
        <w:t xml:space="preserve">: 27 </w:t>
      </w:r>
      <w:proofErr w:type="spellStart"/>
      <w:r w:rsidRPr="00F4016E">
        <w:rPr>
          <w:rFonts w:ascii="Tahoma" w:hAnsi="Tahoma" w:cs="Tahoma"/>
        </w:rPr>
        <w:t>BB's</w:t>
      </w:r>
      <w:proofErr w:type="spellEnd"/>
      <w:r w:rsidRPr="00F4016E">
        <w:rPr>
          <w:rFonts w:ascii="Tahoma" w:hAnsi="Tahoma" w:cs="Tahoma"/>
        </w:rPr>
        <w:br/>
        <w:t>Hop-</w:t>
      </w:r>
      <w:proofErr w:type="spellStart"/>
      <w:r w:rsidRPr="00F4016E">
        <w:rPr>
          <w:rFonts w:ascii="Tahoma" w:hAnsi="Tahoma" w:cs="Tahoma"/>
        </w:rPr>
        <w:t>Up</w:t>
      </w:r>
      <w:proofErr w:type="spellEnd"/>
      <w:r w:rsidRPr="00F4016E">
        <w:rPr>
          <w:rFonts w:ascii="Tahoma" w:hAnsi="Tahoma" w:cs="Tahoma"/>
        </w:rPr>
        <w:t>: Ajustável</w:t>
      </w:r>
      <w:r w:rsidRPr="00F4016E">
        <w:rPr>
          <w:rFonts w:ascii="Tahoma" w:hAnsi="Tahoma" w:cs="Tahoma"/>
        </w:rPr>
        <w:br/>
        <w:t>Modo de disparo: </w:t>
      </w:r>
      <w:proofErr w:type="spellStart"/>
      <w:r w:rsidRPr="00F4016E">
        <w:rPr>
          <w:rFonts w:ascii="Tahoma" w:hAnsi="Tahoma" w:cs="Tahoma"/>
        </w:rPr>
        <w:t>Semi</w:t>
      </w:r>
      <w:proofErr w:type="spellEnd"/>
      <w:r w:rsidRPr="00F4016E">
        <w:rPr>
          <w:rFonts w:ascii="Tahoma" w:hAnsi="Tahoma" w:cs="Tahoma"/>
        </w:rPr>
        <w:br/>
        <w:t>Trava de segurança: Manual</w:t>
      </w:r>
      <w:r w:rsidRPr="00F4016E">
        <w:rPr>
          <w:rFonts w:ascii="Tahoma" w:hAnsi="Tahoma" w:cs="Tahoma"/>
        </w:rPr>
        <w:br/>
        <w:t>Suporte para bandoleira: Sim</w:t>
      </w:r>
      <w:r w:rsidRPr="00F4016E">
        <w:rPr>
          <w:rFonts w:ascii="Tahoma" w:hAnsi="Tahoma" w:cs="Tahoma"/>
        </w:rPr>
        <w:br/>
        <w:t>Encosto para bochecha: Ajustável</w:t>
      </w:r>
      <w:r w:rsidRPr="00F4016E">
        <w:rPr>
          <w:rFonts w:ascii="Tahoma" w:hAnsi="Tahoma" w:cs="Tahoma"/>
        </w:rPr>
        <w:br/>
        <w:t>Soleira emborrachada: Sim</w:t>
      </w:r>
      <w:r w:rsidRPr="00F4016E">
        <w:rPr>
          <w:rFonts w:ascii="Tahoma" w:hAnsi="Tahoma" w:cs="Tahoma"/>
        </w:rPr>
        <w:br/>
      </w:r>
      <w:r w:rsidRPr="00F4016E">
        <w:rPr>
          <w:rFonts w:ascii="Tahoma" w:hAnsi="Tahoma" w:cs="Tahoma"/>
        </w:rPr>
        <w:lastRenderedPageBreak/>
        <w:t>Ferrolho lateral: Metal</w:t>
      </w:r>
      <w:r w:rsidRPr="00F4016E">
        <w:rPr>
          <w:rFonts w:ascii="Tahoma" w:hAnsi="Tahoma" w:cs="Tahoma"/>
        </w:rPr>
        <w:br/>
        <w:t>Padrão Sistema: VSR10</w:t>
      </w:r>
      <w:r w:rsidRPr="00F4016E">
        <w:rPr>
          <w:rFonts w:ascii="Tahoma" w:hAnsi="Tahoma" w:cs="Tahoma"/>
        </w:rPr>
        <w:br/>
        <w:t>Trilho: Inferior e Superior 22mm</w:t>
      </w:r>
      <w:r w:rsidRPr="00F4016E">
        <w:rPr>
          <w:rFonts w:ascii="Tahoma" w:hAnsi="Tahoma" w:cs="Tahoma"/>
        </w:rPr>
        <w:br/>
        <w:t>Comprimento: 111cm</w:t>
      </w:r>
      <w:r w:rsidRPr="00F4016E">
        <w:rPr>
          <w:rFonts w:ascii="Tahoma" w:hAnsi="Tahoma" w:cs="Tahoma"/>
        </w:rPr>
        <w:br/>
        <w:t>Peso: 2,12kg</w:t>
      </w:r>
      <w:r w:rsidRPr="00F4016E">
        <w:rPr>
          <w:rFonts w:ascii="Tahoma" w:hAnsi="Tahoma" w:cs="Tahoma"/>
        </w:rPr>
        <w:br/>
        <w:t>Tam. Embalagem: 84cm x 26cm x 8cm</w:t>
      </w:r>
      <w:r w:rsidRPr="00F4016E">
        <w:rPr>
          <w:rFonts w:ascii="Tahoma" w:hAnsi="Tahoma" w:cs="Tahoma"/>
        </w:rPr>
        <w:br/>
        <w:t>Peso bruto: 2,9kg</w:t>
      </w:r>
      <w:r w:rsidRPr="00F4016E">
        <w:rPr>
          <w:rFonts w:ascii="Tahoma" w:hAnsi="Tahoma" w:cs="Tahoma"/>
        </w:rPr>
        <w:br/>
      </w:r>
      <w:r w:rsidRPr="00F4016E">
        <w:rPr>
          <w:rFonts w:ascii="Tahoma" w:hAnsi="Tahoma" w:cs="Tahoma"/>
        </w:rPr>
        <w:br/>
        <w:t>Itens inclusos:</w:t>
      </w:r>
      <w:r w:rsidRPr="00F4016E">
        <w:rPr>
          <w:rFonts w:ascii="Tahoma" w:hAnsi="Tahoma" w:cs="Tahoma"/>
        </w:rPr>
        <w:br/>
        <w:t xml:space="preserve">1x Rifle de </w:t>
      </w:r>
      <w:proofErr w:type="spellStart"/>
      <w:r w:rsidRPr="00F4016E">
        <w:rPr>
          <w:rFonts w:ascii="Tahoma" w:hAnsi="Tahoma" w:cs="Tahoma"/>
        </w:rPr>
        <w:t>Airsoft</w:t>
      </w:r>
      <w:proofErr w:type="spellEnd"/>
      <w:r w:rsidRPr="00F4016E">
        <w:rPr>
          <w:rFonts w:ascii="Tahoma" w:hAnsi="Tahoma" w:cs="Tahoma"/>
        </w:rPr>
        <w:t xml:space="preserve"> Spring </w:t>
      </w:r>
      <w:proofErr w:type="spellStart"/>
      <w:r w:rsidRPr="00F4016E">
        <w:rPr>
          <w:rFonts w:ascii="Tahoma" w:hAnsi="Tahoma" w:cs="Tahoma"/>
        </w:rPr>
        <w:t>Sniper</w:t>
      </w:r>
      <w:proofErr w:type="spellEnd"/>
      <w:r w:rsidRPr="00F4016E">
        <w:rPr>
          <w:rFonts w:ascii="Tahoma" w:hAnsi="Tahoma" w:cs="Tahoma"/>
        </w:rPr>
        <w:t xml:space="preserve"> M62</w:t>
      </w:r>
      <w:r w:rsidRPr="00F4016E">
        <w:rPr>
          <w:rFonts w:ascii="Roboto" w:hAnsi="Roboto"/>
        </w:rPr>
        <w:br/>
      </w:r>
      <w:r w:rsidRPr="00F4016E">
        <w:rPr>
          <w:rFonts w:ascii="Tahoma" w:hAnsi="Tahoma" w:cs="Tahoma"/>
        </w:rPr>
        <w:t>1x Magazine</w:t>
      </w:r>
      <w:r w:rsidRPr="00F4016E">
        <w:rPr>
          <w:rFonts w:ascii="Tahoma" w:hAnsi="Tahoma" w:cs="Tahoma"/>
        </w:rPr>
        <w:br/>
        <w:t>2x Chaves Allen</w:t>
      </w:r>
      <w:r w:rsidRPr="00F4016E">
        <w:rPr>
          <w:rFonts w:ascii="Tahoma" w:hAnsi="Tahoma" w:cs="Tahoma"/>
        </w:rPr>
        <w:br/>
        <w:t>2x Extensores de Soleira</w:t>
      </w:r>
      <w:r w:rsidRPr="00F4016E">
        <w:rPr>
          <w:rFonts w:ascii="Tahoma" w:hAnsi="Tahoma" w:cs="Tahoma"/>
        </w:rPr>
        <w:br/>
        <w:t xml:space="preserve">1x </w:t>
      </w:r>
      <w:proofErr w:type="spellStart"/>
      <w:r w:rsidRPr="00F4016E">
        <w:rPr>
          <w:rFonts w:ascii="Tahoma" w:hAnsi="Tahoma" w:cs="Tahoma"/>
        </w:rPr>
        <w:t>Speed</w:t>
      </w:r>
      <w:proofErr w:type="spellEnd"/>
      <w:r w:rsidRPr="00F4016E">
        <w:rPr>
          <w:rFonts w:ascii="Tahoma" w:hAnsi="Tahoma" w:cs="Tahoma"/>
        </w:rPr>
        <w:t xml:space="preserve"> </w:t>
      </w:r>
      <w:proofErr w:type="spellStart"/>
      <w:r w:rsidRPr="00F4016E">
        <w:rPr>
          <w:rFonts w:ascii="Tahoma" w:hAnsi="Tahoma" w:cs="Tahoma"/>
        </w:rPr>
        <w:t>Loader</w:t>
      </w:r>
      <w:proofErr w:type="spellEnd"/>
      <w:r w:rsidRPr="00F4016E">
        <w:rPr>
          <w:rFonts w:ascii="Tahoma" w:hAnsi="Tahoma" w:cs="Tahoma"/>
        </w:rPr>
        <w:br/>
        <w:t>1x Vareta para Limpeza</w:t>
      </w:r>
      <w:r w:rsidRPr="00F4016E">
        <w:rPr>
          <w:rFonts w:ascii="Tahoma" w:hAnsi="Tahoma" w:cs="Tahoma"/>
        </w:rPr>
        <w:br/>
        <w:t xml:space="preserve">1x </w:t>
      </w:r>
      <w:proofErr w:type="spellStart"/>
      <w:r w:rsidRPr="00F4016E">
        <w:rPr>
          <w:rFonts w:ascii="Tahoma" w:hAnsi="Tahoma" w:cs="Tahoma"/>
        </w:rPr>
        <w:t>BB's</w:t>
      </w:r>
      <w:proofErr w:type="spellEnd"/>
      <w:r w:rsidRPr="00F4016E">
        <w:rPr>
          <w:rFonts w:ascii="Tahoma" w:hAnsi="Tahoma" w:cs="Tahoma"/>
        </w:rPr>
        <w:t xml:space="preserve"> para teste</w:t>
      </w:r>
    </w:p>
    <w:p w:rsidR="00FB7A8F" w:rsidRDefault="00FB7A8F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FB7A8F" w:rsidRDefault="00FB7A8F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FB7A8F" w:rsidRDefault="00FB7A8F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FB7A8F" w:rsidRDefault="00FB7A8F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FB7A8F" w:rsidRDefault="00FB7A8F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FB7A8F" w:rsidRDefault="00FB7A8F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FB7A8F" w:rsidRDefault="00FB7A8F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FB7A8F" w:rsidRDefault="00FB7A8F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FB7A8F" w:rsidRDefault="00FB7A8F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FB7A8F" w:rsidRDefault="00FB7A8F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FB7A8F" w:rsidRDefault="00FB7A8F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FB7A8F" w:rsidRDefault="00FB7A8F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FB7A8F" w:rsidRDefault="00FB7A8F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FB7A8F" w:rsidRDefault="00FB7A8F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FB7A8F" w:rsidRDefault="00FB7A8F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FB7A8F" w:rsidRDefault="00FB7A8F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FB7A8F" w:rsidRDefault="00FB7A8F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FB7A8F" w:rsidRDefault="00FB7A8F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FB7A8F" w:rsidRDefault="00FB7A8F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FB7A8F" w:rsidRDefault="00FB7A8F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FB7A8F" w:rsidRDefault="00FB7A8F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FB7A8F" w:rsidRDefault="00FB7A8F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FB7A8F" w:rsidRDefault="00FB7A8F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FB7A8F" w:rsidRDefault="00FB7A8F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FB7A8F" w:rsidRDefault="00FB7A8F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FB7A8F" w:rsidRDefault="00FB7A8F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FB7A8F" w:rsidRDefault="00FB7A8F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FB7A8F" w:rsidRDefault="00FB7A8F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FB7A8F" w:rsidRDefault="00FB7A8F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FB7A8F" w:rsidRDefault="00FB7A8F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FB7A8F" w:rsidRDefault="00FB7A8F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FB7A8F" w:rsidRDefault="00FB7A8F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FB7A8F" w:rsidRDefault="00FB7A8F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FB7A8F" w:rsidRDefault="00FB7A8F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FB7A8F" w:rsidRDefault="00FB7A8F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FB7A8F" w:rsidRDefault="00FB7A8F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FB7A8F" w:rsidRDefault="00FB7A8F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FB7A8F" w:rsidRDefault="00FB7A8F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FB7A8F" w:rsidRDefault="00FB7A8F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FB7A8F" w:rsidRDefault="00FB7A8F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FB7A8F" w:rsidRDefault="00FB7A8F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FB7A8F" w:rsidRDefault="00FB7A8F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FB7A8F" w:rsidRDefault="00FB7A8F" w:rsidP="009801D4">
      <w:pPr>
        <w:pStyle w:val="SemEspaamento"/>
        <w:jc w:val="center"/>
        <w:rPr>
          <w:b/>
          <w:sz w:val="24"/>
          <w:szCs w:val="24"/>
          <w:lang w:eastAsia="pt-BR"/>
        </w:rPr>
      </w:pPr>
      <w:r>
        <w:rPr>
          <w:b/>
          <w:sz w:val="24"/>
          <w:szCs w:val="24"/>
          <w:lang w:eastAsia="pt-BR"/>
        </w:rPr>
        <w:t xml:space="preserve">ACESSORIOS </w:t>
      </w:r>
    </w:p>
    <w:p w:rsidR="0005249D" w:rsidRPr="0005249D" w:rsidRDefault="0005249D" w:rsidP="0005249D">
      <w:pPr>
        <w:shd w:val="clear" w:color="auto" w:fill="FFFFFF"/>
        <w:rPr>
          <w:rFonts w:ascii="Roboto" w:hAnsi="Roboto"/>
          <w:color w:val="444444"/>
          <w:sz w:val="20"/>
          <w:szCs w:val="20"/>
        </w:rPr>
      </w:pPr>
      <w:r w:rsidRPr="0005249D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Cilindro 12G para Armas a Gás CO2 - </w:t>
      </w:r>
      <w:proofErr w:type="spellStart"/>
      <w:r w:rsidRPr="0005249D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Umarex</w:t>
      </w:r>
      <w:proofErr w:type="spellEnd"/>
    </w:p>
    <w:p w:rsidR="0005249D" w:rsidRDefault="0005249D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05249D" w:rsidRPr="0005249D" w:rsidRDefault="0005249D" w:rsidP="00804B98">
      <w:pPr>
        <w:pStyle w:val="SemEspaamento"/>
        <w:rPr>
          <w:rStyle w:val="Hyperlink"/>
          <w:color w:val="334862"/>
          <w:sz w:val="20"/>
          <w:szCs w:val="20"/>
          <w:u w:val="none"/>
        </w:rPr>
      </w:pPr>
      <w:r w:rsidRPr="0005249D">
        <w:rPr>
          <w:color w:val="555555"/>
        </w:rPr>
        <w:t>CILINDRO AIRSOFT CO2 – 12G</w:t>
      </w:r>
      <w:r w:rsidRPr="0005249D">
        <w:rPr>
          <w:rFonts w:eastAsia="Times New Roman"/>
          <w:b/>
          <w:bCs/>
          <w:kern w:val="36"/>
          <w:lang w:eastAsia="pt-BR"/>
        </w:rPr>
        <w:fldChar w:fldCharType="begin"/>
      </w:r>
      <w:r w:rsidRPr="0005249D">
        <w:instrText xml:space="preserve"> HYPERLINK "https://airsofts.com.br/cilindro-co2-12g/" \l "reviews" </w:instrText>
      </w:r>
      <w:r w:rsidRPr="0005249D">
        <w:rPr>
          <w:rFonts w:eastAsia="Times New Roman"/>
          <w:b/>
          <w:bCs/>
          <w:kern w:val="36"/>
          <w:lang w:eastAsia="pt-BR"/>
        </w:rPr>
        <w:fldChar w:fldCharType="separate"/>
      </w:r>
    </w:p>
    <w:p w:rsidR="0005249D" w:rsidRPr="0005249D" w:rsidRDefault="0005249D" w:rsidP="00804B98">
      <w:pPr>
        <w:pStyle w:val="SemEspaamento"/>
      </w:pPr>
      <w:r w:rsidRPr="0005249D">
        <w:rPr>
          <w:color w:val="334862"/>
        </w:rPr>
        <w:t>Avaliado como </w:t>
      </w:r>
      <w:r w:rsidRPr="0005249D">
        <w:rPr>
          <w:rStyle w:val="Forte"/>
          <w:rFonts w:ascii="Arial" w:hAnsi="Arial" w:cs="Arial"/>
          <w:color w:val="334862"/>
          <w:sz w:val="20"/>
          <w:szCs w:val="20"/>
        </w:rPr>
        <w:t>5.00</w:t>
      </w:r>
      <w:r w:rsidRPr="0005249D">
        <w:rPr>
          <w:color w:val="334862"/>
        </w:rPr>
        <w:t>de 5, com baseado em</w:t>
      </w:r>
      <w:r w:rsidRPr="0005249D">
        <w:rPr>
          <w:rStyle w:val="rating"/>
          <w:rFonts w:ascii="Arial" w:hAnsi="Arial" w:cs="Arial"/>
          <w:color w:val="334862"/>
          <w:sz w:val="20"/>
          <w:szCs w:val="20"/>
        </w:rPr>
        <w:t>2</w:t>
      </w:r>
      <w:r w:rsidRPr="0005249D">
        <w:rPr>
          <w:color w:val="334862"/>
        </w:rPr>
        <w:t>avaliações de clientes</w:t>
      </w:r>
      <w:r w:rsidRPr="0005249D">
        <w:fldChar w:fldCharType="end"/>
      </w:r>
    </w:p>
    <w:p w:rsidR="0005249D" w:rsidRPr="0005249D" w:rsidRDefault="0005249D" w:rsidP="00804B98">
      <w:pPr>
        <w:pStyle w:val="SemEspaamento"/>
        <w:rPr>
          <w:b/>
          <w:bCs/>
        </w:rPr>
      </w:pPr>
      <w:r w:rsidRPr="0005249D">
        <w:rPr>
          <w:rStyle w:val="woocommerce-price-currencysymbol"/>
          <w:rFonts w:ascii="Arial" w:hAnsi="Arial" w:cs="Arial"/>
          <w:b/>
          <w:bCs/>
          <w:color w:val="317F46"/>
          <w:sz w:val="20"/>
          <w:szCs w:val="20"/>
        </w:rPr>
        <w:t>R$</w:t>
      </w:r>
      <w:r w:rsidRPr="0005249D">
        <w:rPr>
          <w:rStyle w:val="woocommerce-price-amount"/>
          <w:rFonts w:ascii="Arial" w:hAnsi="Arial" w:cs="Arial"/>
          <w:b/>
          <w:bCs/>
          <w:color w:val="317F46"/>
          <w:sz w:val="20"/>
          <w:szCs w:val="20"/>
        </w:rPr>
        <w:t>6,29</w:t>
      </w:r>
      <w:r w:rsidRPr="0005249D">
        <w:rPr>
          <w:rStyle w:val="wc-simulador-parcelas-parcelamento-info"/>
          <w:i/>
          <w:iCs/>
          <w:color w:val="777777"/>
          <w:sz w:val="20"/>
          <w:szCs w:val="20"/>
        </w:rPr>
        <w:t>Em até 1x de </w:t>
      </w:r>
      <w:r w:rsidRPr="0005249D">
        <w:rPr>
          <w:rStyle w:val="woocommerce-price-currencysymbol"/>
          <w:rFonts w:ascii="Arial" w:hAnsi="Arial" w:cs="Arial"/>
          <w:b/>
          <w:bCs/>
          <w:i/>
          <w:iCs/>
          <w:color w:val="317F46"/>
          <w:sz w:val="20"/>
          <w:szCs w:val="20"/>
        </w:rPr>
        <w:t>R$</w:t>
      </w:r>
      <w:r w:rsidRPr="0005249D">
        <w:rPr>
          <w:rStyle w:val="woocommerce-price-amount"/>
          <w:rFonts w:ascii="Arial" w:hAnsi="Arial" w:cs="Arial"/>
          <w:b/>
          <w:bCs/>
          <w:i/>
          <w:iCs/>
          <w:color w:val="317F46"/>
          <w:sz w:val="20"/>
          <w:szCs w:val="20"/>
        </w:rPr>
        <w:t>6,29</w:t>
      </w:r>
      <w:r w:rsidRPr="0005249D">
        <w:rPr>
          <w:rStyle w:val="wc-simulador-parcelas-parcelamento-info"/>
          <w:i/>
          <w:iCs/>
          <w:color w:val="777777"/>
          <w:sz w:val="20"/>
          <w:szCs w:val="20"/>
        </w:rPr>
        <w:t> sem juros</w:t>
      </w:r>
    </w:p>
    <w:p w:rsidR="00FB7A8F" w:rsidRPr="0005249D" w:rsidRDefault="0005249D" w:rsidP="00804B98">
      <w:pPr>
        <w:pStyle w:val="SemEspaamento"/>
        <w:rPr>
          <w:i/>
          <w:iCs/>
        </w:rPr>
      </w:pPr>
      <w:r w:rsidRPr="0005249D">
        <w:rPr>
          <w:rStyle w:val="woocommerce-price-currencysymbol"/>
          <w:rFonts w:ascii="Arial" w:hAnsi="Arial" w:cs="Arial"/>
          <w:b/>
          <w:bCs/>
          <w:color w:val="317F46"/>
          <w:sz w:val="20"/>
          <w:szCs w:val="20"/>
        </w:rPr>
        <w:t>R$</w:t>
      </w:r>
      <w:r w:rsidRPr="0005249D">
        <w:rPr>
          <w:rStyle w:val="woocommerce-price-amount"/>
          <w:rFonts w:ascii="Arial" w:hAnsi="Arial" w:cs="Arial"/>
          <w:b/>
          <w:bCs/>
          <w:color w:val="317F46"/>
          <w:sz w:val="20"/>
          <w:szCs w:val="20"/>
        </w:rPr>
        <w:t>5,35</w:t>
      </w:r>
      <w:r w:rsidRPr="0005249D">
        <w:rPr>
          <w:rStyle w:val="wc-simulador-parcelas-detalhes-valor"/>
          <w:rFonts w:ascii="Arial" w:hAnsi="Arial" w:cs="Arial"/>
          <w:i/>
          <w:iCs/>
          <w:color w:val="777777"/>
          <w:sz w:val="20"/>
          <w:szCs w:val="20"/>
        </w:rPr>
        <w:t>no boleto</w:t>
      </w:r>
    </w:p>
    <w:p w:rsidR="00FB7A8F" w:rsidRPr="0005249D" w:rsidRDefault="00FB7A8F" w:rsidP="00804B98">
      <w:pPr>
        <w:pStyle w:val="SemEspaamento"/>
        <w:rPr>
          <w:rFonts w:ascii="Roboto" w:hAnsi="Roboto"/>
          <w:color w:val="444444"/>
        </w:rPr>
      </w:pPr>
      <w:r w:rsidRPr="0005249D">
        <w:rPr>
          <w:color w:val="000000"/>
          <w:shd w:val="clear" w:color="auto" w:fill="FFFFFF"/>
        </w:rPr>
        <w:t xml:space="preserve">O Cilindro 12G para armas a Gás Co2 é importado pela </w:t>
      </w:r>
      <w:hyperlink r:id="rId31" w:history="1">
        <w:proofErr w:type="spellStart"/>
        <w:r w:rsidRPr="0005249D"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Umarex</w:t>
        </w:r>
        <w:proofErr w:type="spellEnd"/>
      </w:hyperlink>
      <w:r w:rsidRPr="0005249D">
        <w:rPr>
          <w:color w:val="000000"/>
          <w:shd w:val="clear" w:color="auto" w:fill="FFFFFF"/>
        </w:rPr>
        <w:t xml:space="preserve"> e apresenta </w:t>
      </w:r>
      <w:r w:rsidRPr="0005249D">
        <w:rPr>
          <w:b/>
          <w:bCs/>
          <w:color w:val="000000"/>
          <w:shd w:val="clear" w:color="auto" w:fill="FFFFFF"/>
        </w:rPr>
        <w:t xml:space="preserve">qualidade, resistência e durabilidade incríveis! </w:t>
      </w:r>
    </w:p>
    <w:p w:rsidR="00FB7A8F" w:rsidRPr="0005249D" w:rsidRDefault="00FB7A8F" w:rsidP="00804B98">
      <w:pPr>
        <w:pStyle w:val="SemEspaamento"/>
        <w:rPr>
          <w:rFonts w:ascii="Roboto" w:hAnsi="Roboto"/>
          <w:color w:val="444444"/>
        </w:rPr>
      </w:pPr>
    </w:p>
    <w:p w:rsidR="00FB7A8F" w:rsidRPr="0005249D" w:rsidRDefault="00FB7A8F" w:rsidP="00804B98">
      <w:pPr>
        <w:pStyle w:val="SemEspaamento"/>
        <w:rPr>
          <w:rFonts w:ascii="Roboto" w:hAnsi="Roboto"/>
          <w:color w:val="444444"/>
        </w:rPr>
      </w:pPr>
      <w:r w:rsidRPr="0005249D">
        <w:rPr>
          <w:color w:val="000000"/>
          <w:shd w:val="clear" w:color="auto" w:fill="FFFFFF"/>
        </w:rPr>
        <w:t xml:space="preserve">A </w:t>
      </w:r>
      <w:proofErr w:type="spellStart"/>
      <w:r w:rsidRPr="0005249D">
        <w:rPr>
          <w:color w:val="000000"/>
          <w:shd w:val="clear" w:color="auto" w:fill="FFFFFF"/>
        </w:rPr>
        <w:t>Umarex</w:t>
      </w:r>
      <w:proofErr w:type="spellEnd"/>
      <w:r w:rsidRPr="0005249D">
        <w:rPr>
          <w:color w:val="000000"/>
          <w:shd w:val="clear" w:color="auto" w:fill="FFFFFF"/>
        </w:rPr>
        <w:t xml:space="preserve"> já tem </w:t>
      </w:r>
      <w:r w:rsidRPr="0005249D">
        <w:rPr>
          <w:b/>
          <w:bCs/>
          <w:color w:val="000000"/>
          <w:shd w:val="clear" w:color="auto" w:fill="FFFFFF"/>
        </w:rPr>
        <w:t>renome internacional</w:t>
      </w:r>
      <w:r w:rsidRPr="0005249D">
        <w:rPr>
          <w:color w:val="000000"/>
          <w:shd w:val="clear" w:color="auto" w:fill="FFFFFF"/>
        </w:rPr>
        <w:t xml:space="preserve"> na produção de </w:t>
      </w:r>
      <w:hyperlink r:id="rId32" w:history="1">
        <w:r w:rsidRPr="0005249D"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armas de pressão</w:t>
        </w:r>
      </w:hyperlink>
      <w:r w:rsidRPr="0005249D">
        <w:rPr>
          <w:color w:val="000000"/>
          <w:shd w:val="clear" w:color="auto" w:fill="FFFFFF"/>
        </w:rPr>
        <w:t xml:space="preserve"> e agora vem se destacando também por seus acessórios compatíveis.</w:t>
      </w:r>
    </w:p>
    <w:p w:rsidR="00FB7A8F" w:rsidRPr="0005249D" w:rsidRDefault="00FB7A8F" w:rsidP="00804B98">
      <w:pPr>
        <w:pStyle w:val="SemEspaamento"/>
        <w:rPr>
          <w:rFonts w:ascii="Roboto" w:hAnsi="Roboto"/>
          <w:color w:val="444444"/>
        </w:rPr>
      </w:pPr>
    </w:p>
    <w:p w:rsidR="00FB7A8F" w:rsidRPr="0005249D" w:rsidRDefault="00FB7A8F" w:rsidP="00804B98">
      <w:pPr>
        <w:pStyle w:val="SemEspaamento"/>
        <w:rPr>
          <w:rFonts w:ascii="Roboto" w:hAnsi="Roboto"/>
          <w:color w:val="444444"/>
        </w:rPr>
      </w:pPr>
      <w:r w:rsidRPr="0005249D">
        <w:rPr>
          <w:color w:val="000000"/>
          <w:shd w:val="clear" w:color="auto" w:fill="FFFFFF"/>
        </w:rPr>
        <w:t xml:space="preserve">Esse cilindro de CO2 é produzido exclusivamente para </w:t>
      </w:r>
      <w:r w:rsidRPr="0005249D">
        <w:rPr>
          <w:b/>
          <w:bCs/>
          <w:color w:val="000000"/>
          <w:shd w:val="clear" w:color="auto" w:fill="FFFFFF"/>
        </w:rPr>
        <w:t>armas a gás</w:t>
      </w:r>
      <w:r w:rsidRPr="0005249D">
        <w:rPr>
          <w:color w:val="000000"/>
          <w:shd w:val="clear" w:color="auto" w:fill="FFFFFF"/>
        </w:rPr>
        <w:t xml:space="preserve">, sejam elas de </w:t>
      </w:r>
      <w:hyperlink r:id="rId33" w:history="1">
        <w:proofErr w:type="spellStart"/>
        <w:r w:rsidRPr="0005249D"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Airsoft</w:t>
        </w:r>
        <w:proofErr w:type="spellEnd"/>
      </w:hyperlink>
      <w:r w:rsidRPr="0005249D">
        <w:rPr>
          <w:color w:val="000000"/>
          <w:shd w:val="clear" w:color="auto" w:fill="FFFFFF"/>
        </w:rPr>
        <w:t xml:space="preserve">, </w:t>
      </w:r>
      <w:proofErr w:type="spellStart"/>
      <w:r w:rsidRPr="0005249D">
        <w:rPr>
          <w:color w:val="000000"/>
          <w:shd w:val="clear" w:color="auto" w:fill="FFFFFF"/>
        </w:rPr>
        <w:t>Paintball</w:t>
      </w:r>
      <w:proofErr w:type="spellEnd"/>
      <w:r w:rsidRPr="0005249D">
        <w:rPr>
          <w:color w:val="000000"/>
          <w:shd w:val="clear" w:color="auto" w:fill="FFFFFF"/>
        </w:rPr>
        <w:t xml:space="preserve"> ou </w:t>
      </w:r>
      <w:hyperlink r:id="rId34" w:history="1">
        <w:r w:rsidRPr="0005249D"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Pressão</w:t>
        </w:r>
      </w:hyperlink>
      <w:r w:rsidRPr="0005249D">
        <w:rPr>
          <w:color w:val="000000"/>
          <w:shd w:val="clear" w:color="auto" w:fill="FFFFFF"/>
        </w:rPr>
        <w:t xml:space="preserve">. </w:t>
      </w:r>
    </w:p>
    <w:p w:rsidR="00FB7A8F" w:rsidRPr="0005249D" w:rsidRDefault="00FB7A8F" w:rsidP="00804B98">
      <w:pPr>
        <w:pStyle w:val="SemEspaamento"/>
        <w:rPr>
          <w:rFonts w:ascii="Roboto" w:hAnsi="Roboto"/>
          <w:color w:val="444444"/>
        </w:rPr>
      </w:pPr>
    </w:p>
    <w:p w:rsidR="00FB7A8F" w:rsidRPr="0005249D" w:rsidRDefault="00FB7A8F" w:rsidP="00804B98">
      <w:pPr>
        <w:pStyle w:val="SemEspaamento"/>
        <w:rPr>
          <w:rFonts w:ascii="Roboto" w:hAnsi="Roboto"/>
          <w:color w:val="444444"/>
        </w:rPr>
      </w:pPr>
      <w:r w:rsidRPr="0005249D">
        <w:rPr>
          <w:color w:val="000000"/>
          <w:shd w:val="clear" w:color="auto" w:fill="FFFFFF"/>
        </w:rPr>
        <w:t xml:space="preserve">Totalmente </w:t>
      </w:r>
      <w:r w:rsidRPr="0005249D">
        <w:rPr>
          <w:b/>
          <w:bCs/>
          <w:color w:val="000000"/>
          <w:shd w:val="clear" w:color="auto" w:fill="FFFFFF"/>
        </w:rPr>
        <w:t>descartável</w:t>
      </w:r>
      <w:r w:rsidRPr="0005249D">
        <w:rPr>
          <w:color w:val="000000"/>
          <w:shd w:val="clear" w:color="auto" w:fill="FFFFFF"/>
        </w:rPr>
        <w:t>, o</w:t>
      </w:r>
      <w:r w:rsidRPr="0005249D">
        <w:rPr>
          <w:b/>
          <w:bCs/>
          <w:color w:val="000000"/>
          <w:shd w:val="clear" w:color="auto" w:fill="FFFFFF"/>
        </w:rPr>
        <w:t xml:space="preserve"> Cilindro CO2 12g </w:t>
      </w:r>
      <w:r w:rsidRPr="0005249D">
        <w:rPr>
          <w:color w:val="000000"/>
          <w:shd w:val="clear" w:color="auto" w:fill="FFFFFF"/>
        </w:rPr>
        <w:t xml:space="preserve">pode ser usado para </w:t>
      </w:r>
      <w:r w:rsidRPr="0005249D">
        <w:rPr>
          <w:b/>
          <w:bCs/>
          <w:color w:val="000000"/>
          <w:shd w:val="clear" w:color="auto" w:fill="FFFFFF"/>
        </w:rPr>
        <w:t>aproximadamente 40~50 tiros</w:t>
      </w:r>
      <w:r w:rsidRPr="0005249D">
        <w:rPr>
          <w:color w:val="000000"/>
          <w:shd w:val="clear" w:color="auto" w:fill="FFFFFF"/>
        </w:rPr>
        <w:t xml:space="preserve">, em modelos com </w:t>
      </w:r>
      <w:proofErr w:type="spellStart"/>
      <w:r w:rsidRPr="0005249D">
        <w:rPr>
          <w:color w:val="000000"/>
          <w:shd w:val="clear" w:color="auto" w:fill="FFFFFF"/>
        </w:rPr>
        <w:t>Blowback</w:t>
      </w:r>
      <w:proofErr w:type="spellEnd"/>
      <w:r w:rsidRPr="0005249D">
        <w:rPr>
          <w:color w:val="000000"/>
          <w:shd w:val="clear" w:color="auto" w:fill="FFFFFF"/>
        </w:rPr>
        <w:t xml:space="preserve"> e </w:t>
      </w:r>
      <w:r w:rsidRPr="0005249D">
        <w:rPr>
          <w:b/>
          <w:bCs/>
          <w:color w:val="000000"/>
          <w:shd w:val="clear" w:color="auto" w:fill="FFFFFF"/>
        </w:rPr>
        <w:t>100 tiros</w:t>
      </w:r>
      <w:r w:rsidRPr="0005249D">
        <w:rPr>
          <w:color w:val="000000"/>
          <w:shd w:val="clear" w:color="auto" w:fill="FFFFFF"/>
        </w:rPr>
        <w:t xml:space="preserve"> em </w:t>
      </w:r>
      <w:hyperlink r:id="rId35" w:history="1">
        <w:r w:rsidRPr="0005249D">
          <w:rPr>
            <w:rStyle w:val="Hyperlink"/>
            <w:rFonts w:ascii="Arial" w:hAnsi="Arial" w:cs="Arial"/>
            <w:color w:val="444444"/>
            <w:sz w:val="20"/>
            <w:szCs w:val="20"/>
            <w:shd w:val="clear" w:color="auto" w:fill="FFFFFF"/>
          </w:rPr>
          <w:t>pistolas</w:t>
        </w:r>
      </w:hyperlink>
      <w:r w:rsidRPr="0005249D">
        <w:rPr>
          <w:color w:val="000000"/>
          <w:shd w:val="clear" w:color="auto" w:fill="FFFFFF"/>
        </w:rPr>
        <w:t xml:space="preserve"> sem </w:t>
      </w:r>
      <w:proofErr w:type="spellStart"/>
      <w:r w:rsidRPr="0005249D">
        <w:rPr>
          <w:color w:val="000000"/>
          <w:shd w:val="clear" w:color="auto" w:fill="FFFFFF"/>
        </w:rPr>
        <w:t>Blowback</w:t>
      </w:r>
      <w:proofErr w:type="spellEnd"/>
      <w:r w:rsidRPr="0005249D">
        <w:rPr>
          <w:color w:val="000000"/>
          <w:shd w:val="clear" w:color="auto" w:fill="FFFFFF"/>
        </w:rPr>
        <w:t xml:space="preserve">. </w:t>
      </w:r>
    </w:p>
    <w:p w:rsidR="00FB7A8F" w:rsidRPr="0005249D" w:rsidRDefault="00FB7A8F" w:rsidP="00804B98">
      <w:pPr>
        <w:pStyle w:val="SemEspaamento"/>
        <w:rPr>
          <w:rFonts w:ascii="Roboto" w:hAnsi="Roboto"/>
          <w:color w:val="444444"/>
        </w:rPr>
      </w:pPr>
    </w:p>
    <w:p w:rsidR="00FB7A8F" w:rsidRPr="0005249D" w:rsidRDefault="00FB7A8F" w:rsidP="00804B98">
      <w:pPr>
        <w:pStyle w:val="SemEspaamento"/>
        <w:rPr>
          <w:rFonts w:ascii="Roboto" w:hAnsi="Roboto"/>
          <w:color w:val="444444"/>
        </w:rPr>
      </w:pPr>
      <w:r w:rsidRPr="0005249D">
        <w:rPr>
          <w:color w:val="000000"/>
          <w:shd w:val="clear" w:color="auto" w:fill="FFFFFF"/>
        </w:rPr>
        <w:t>A quantidade de disparos pode variar de acordo com o</w:t>
      </w:r>
      <w:r w:rsidRPr="0005249D">
        <w:rPr>
          <w:b/>
          <w:bCs/>
          <w:color w:val="000000"/>
          <w:shd w:val="clear" w:color="auto" w:fill="FFFFFF"/>
        </w:rPr>
        <w:t xml:space="preserve"> modelo e potência </w:t>
      </w:r>
      <w:r w:rsidRPr="0005249D">
        <w:rPr>
          <w:color w:val="000000"/>
          <w:shd w:val="clear" w:color="auto" w:fill="FFFFFF"/>
        </w:rPr>
        <w:t xml:space="preserve">do equipamento. </w:t>
      </w:r>
    </w:p>
    <w:p w:rsidR="00FB7A8F" w:rsidRPr="0005249D" w:rsidRDefault="00FB7A8F" w:rsidP="00804B98">
      <w:pPr>
        <w:pStyle w:val="SemEspaamento"/>
        <w:rPr>
          <w:rFonts w:ascii="Roboto" w:hAnsi="Roboto"/>
          <w:color w:val="444444"/>
        </w:rPr>
      </w:pPr>
    </w:p>
    <w:p w:rsidR="00FB7A8F" w:rsidRPr="0005249D" w:rsidRDefault="00FB7A8F" w:rsidP="00804B98">
      <w:pPr>
        <w:pStyle w:val="SemEspaamento"/>
        <w:rPr>
          <w:rFonts w:ascii="Roboto" w:hAnsi="Roboto"/>
          <w:color w:val="444444"/>
        </w:rPr>
      </w:pPr>
      <w:r w:rsidRPr="0005249D">
        <w:rPr>
          <w:color w:val="000000"/>
          <w:shd w:val="clear" w:color="auto" w:fill="FFFFFF"/>
        </w:rPr>
        <w:t xml:space="preserve">O diferencial desse modelo é a sua </w:t>
      </w:r>
      <w:r w:rsidRPr="0005249D">
        <w:rPr>
          <w:b/>
          <w:bCs/>
          <w:color w:val="000000"/>
          <w:shd w:val="clear" w:color="auto" w:fill="FFFFFF"/>
        </w:rPr>
        <w:t>leveza e tamanho compacto</w:t>
      </w:r>
      <w:r w:rsidRPr="0005249D">
        <w:rPr>
          <w:color w:val="000000"/>
          <w:shd w:val="clear" w:color="auto" w:fill="FFFFFF"/>
        </w:rPr>
        <w:t xml:space="preserve">, que permite </w:t>
      </w:r>
      <w:r w:rsidRPr="0005249D">
        <w:rPr>
          <w:b/>
          <w:bCs/>
          <w:color w:val="000000"/>
          <w:shd w:val="clear" w:color="auto" w:fill="FFFFFF"/>
        </w:rPr>
        <w:t>fácil transporte e armazenamento</w:t>
      </w:r>
      <w:r w:rsidRPr="0005249D">
        <w:rPr>
          <w:color w:val="000000"/>
          <w:shd w:val="clear" w:color="auto" w:fill="FFFFFF"/>
        </w:rPr>
        <w:t xml:space="preserve"> sem ocupar espaço. </w:t>
      </w:r>
    </w:p>
    <w:p w:rsidR="00FB7A8F" w:rsidRPr="0005249D" w:rsidRDefault="00FB7A8F" w:rsidP="00804B98">
      <w:pPr>
        <w:pStyle w:val="SemEspaamento"/>
        <w:rPr>
          <w:rFonts w:ascii="Roboto" w:hAnsi="Roboto"/>
          <w:color w:val="444444"/>
        </w:rPr>
      </w:pPr>
    </w:p>
    <w:p w:rsidR="00FB7A8F" w:rsidRPr="0005249D" w:rsidRDefault="00FB7A8F" w:rsidP="00804B98">
      <w:pPr>
        <w:pStyle w:val="SemEspaamento"/>
        <w:rPr>
          <w:rFonts w:ascii="Roboto" w:hAnsi="Roboto"/>
          <w:color w:val="444444"/>
        </w:rPr>
      </w:pPr>
      <w:r w:rsidRPr="0005249D">
        <w:rPr>
          <w:b/>
          <w:bCs/>
          <w:color w:val="000000"/>
          <w:shd w:val="clear" w:color="auto" w:fill="FFFFFF"/>
        </w:rPr>
        <w:t>ATENÇÃO: Esse produto é inflamável. Deve ser mantido fora do alcance de crianças e transportado com cuidado, seguindo as normas de segurança do mesmo.</w:t>
      </w:r>
    </w:p>
    <w:p w:rsidR="00FB7A8F" w:rsidRPr="0005249D" w:rsidRDefault="00FB7A8F" w:rsidP="00804B98">
      <w:pPr>
        <w:pStyle w:val="SemEspaamento"/>
        <w:rPr>
          <w:rFonts w:ascii="Roboto" w:hAnsi="Roboto"/>
          <w:color w:val="444444"/>
        </w:rPr>
      </w:pPr>
    </w:p>
    <w:p w:rsidR="00FB7A8F" w:rsidRPr="0005249D" w:rsidRDefault="00FB7A8F" w:rsidP="00804B98">
      <w:pPr>
        <w:pStyle w:val="SemEspaamento"/>
        <w:rPr>
          <w:rFonts w:ascii="Roboto" w:hAnsi="Roboto"/>
          <w:color w:val="444444"/>
        </w:rPr>
      </w:pPr>
      <w:r w:rsidRPr="0005249D">
        <w:rPr>
          <w:b/>
          <w:bCs/>
          <w:color w:val="000000"/>
          <w:shd w:val="clear" w:color="auto" w:fill="FFFFFF"/>
        </w:rPr>
        <w:t>Especificações:</w:t>
      </w:r>
    </w:p>
    <w:p w:rsidR="00FB7A8F" w:rsidRPr="0005249D" w:rsidRDefault="00FB7A8F" w:rsidP="00804B98">
      <w:pPr>
        <w:pStyle w:val="SemEspaamento"/>
        <w:rPr>
          <w:rFonts w:ascii="Roboto" w:hAnsi="Roboto"/>
          <w:color w:val="444444"/>
        </w:rPr>
      </w:pPr>
      <w:r w:rsidRPr="0005249D">
        <w:rPr>
          <w:color w:val="000000"/>
          <w:shd w:val="clear" w:color="auto" w:fill="FFFFFF"/>
        </w:rPr>
        <w:t xml:space="preserve">Marca: </w:t>
      </w:r>
      <w:proofErr w:type="spellStart"/>
      <w:r w:rsidRPr="0005249D">
        <w:rPr>
          <w:color w:val="000000"/>
          <w:shd w:val="clear" w:color="auto" w:fill="FFFFFF"/>
        </w:rPr>
        <w:t>Umarex</w:t>
      </w:r>
      <w:proofErr w:type="spellEnd"/>
    </w:p>
    <w:p w:rsidR="00FB7A8F" w:rsidRPr="0005249D" w:rsidRDefault="00FB7A8F" w:rsidP="00804B98">
      <w:pPr>
        <w:pStyle w:val="SemEspaamento"/>
        <w:rPr>
          <w:rFonts w:ascii="Roboto" w:hAnsi="Roboto"/>
          <w:color w:val="444444"/>
        </w:rPr>
      </w:pPr>
      <w:r w:rsidRPr="0005249D">
        <w:rPr>
          <w:color w:val="000000"/>
          <w:shd w:val="clear" w:color="auto" w:fill="FFFFFF"/>
        </w:rPr>
        <w:t>Composição: CO2</w:t>
      </w:r>
    </w:p>
    <w:p w:rsidR="00FB7A8F" w:rsidRPr="0005249D" w:rsidRDefault="00FB7A8F" w:rsidP="00804B98">
      <w:pPr>
        <w:pStyle w:val="SemEspaamento"/>
        <w:rPr>
          <w:rFonts w:ascii="Roboto" w:hAnsi="Roboto"/>
          <w:color w:val="444444"/>
        </w:rPr>
      </w:pPr>
      <w:r w:rsidRPr="0005249D">
        <w:rPr>
          <w:color w:val="000000"/>
          <w:shd w:val="clear" w:color="auto" w:fill="FFFFFF"/>
        </w:rPr>
        <w:t>Quantidade: 12G</w:t>
      </w:r>
    </w:p>
    <w:p w:rsidR="00FB7A8F" w:rsidRPr="0005249D" w:rsidRDefault="00FB7A8F" w:rsidP="00804B98">
      <w:pPr>
        <w:pStyle w:val="SemEspaamento"/>
        <w:rPr>
          <w:rFonts w:ascii="Roboto" w:hAnsi="Roboto"/>
          <w:color w:val="444444"/>
        </w:rPr>
      </w:pPr>
      <w:r w:rsidRPr="0005249D">
        <w:rPr>
          <w:color w:val="000000"/>
          <w:shd w:val="clear" w:color="auto" w:fill="FFFFFF"/>
        </w:rPr>
        <w:t>Compatibilidade: Armas a Gás CO2</w:t>
      </w:r>
    </w:p>
    <w:p w:rsidR="00FB7A8F" w:rsidRPr="0005249D" w:rsidRDefault="00FB7A8F" w:rsidP="00804B98">
      <w:pPr>
        <w:pStyle w:val="SemEspaamento"/>
        <w:rPr>
          <w:rFonts w:ascii="Roboto" w:hAnsi="Roboto"/>
          <w:color w:val="444444"/>
        </w:rPr>
      </w:pPr>
    </w:p>
    <w:p w:rsidR="00FB7A8F" w:rsidRPr="0005249D" w:rsidRDefault="00FB7A8F" w:rsidP="00804B98">
      <w:pPr>
        <w:pStyle w:val="SemEspaamento"/>
        <w:rPr>
          <w:rFonts w:ascii="Roboto" w:hAnsi="Roboto"/>
          <w:color w:val="444444"/>
        </w:rPr>
      </w:pPr>
      <w:r w:rsidRPr="0005249D">
        <w:rPr>
          <w:b/>
          <w:bCs/>
          <w:color w:val="000000"/>
          <w:shd w:val="clear" w:color="auto" w:fill="FFFFFF"/>
        </w:rPr>
        <w:t>Itens Inclusos:</w:t>
      </w:r>
    </w:p>
    <w:p w:rsidR="00FB7A8F" w:rsidRPr="0005249D" w:rsidRDefault="00FB7A8F" w:rsidP="00804B98">
      <w:pPr>
        <w:pStyle w:val="SemEspaamento"/>
        <w:rPr>
          <w:rFonts w:ascii="Roboto" w:hAnsi="Roboto"/>
          <w:color w:val="444444"/>
        </w:rPr>
      </w:pPr>
      <w:r w:rsidRPr="0005249D">
        <w:rPr>
          <w:rFonts w:ascii="Roboto" w:hAnsi="Roboto"/>
          <w:color w:val="444444"/>
        </w:rPr>
        <w:t> </w:t>
      </w:r>
    </w:p>
    <w:p w:rsidR="00FB7A8F" w:rsidRPr="0005249D" w:rsidRDefault="00FB7A8F" w:rsidP="00804B98">
      <w:pPr>
        <w:pStyle w:val="SemEspaamento"/>
        <w:rPr>
          <w:color w:val="000000"/>
          <w:shd w:val="clear" w:color="auto" w:fill="FFFFFF"/>
        </w:rPr>
      </w:pPr>
      <w:r w:rsidRPr="0005249D">
        <w:rPr>
          <w:color w:val="000000"/>
          <w:shd w:val="clear" w:color="auto" w:fill="FFFFFF"/>
        </w:rPr>
        <w:t>1x Cilindro 12G</w:t>
      </w:r>
    </w:p>
    <w:p w:rsidR="0005249D" w:rsidRPr="0005249D" w:rsidRDefault="0005249D" w:rsidP="00FB7A8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05249D" w:rsidRDefault="0005249D" w:rsidP="00FB7A8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hd w:val="clear" w:color="auto" w:fill="FFFFFF"/>
        </w:rPr>
      </w:pPr>
    </w:p>
    <w:p w:rsidR="0005249D" w:rsidRDefault="0005249D" w:rsidP="00FB7A8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hd w:val="clear" w:color="auto" w:fill="FFFFFF"/>
        </w:rPr>
      </w:pPr>
    </w:p>
    <w:p w:rsidR="0005249D" w:rsidRDefault="0005249D" w:rsidP="00FB7A8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hd w:val="clear" w:color="auto" w:fill="FFFFFF"/>
        </w:rPr>
      </w:pPr>
    </w:p>
    <w:p w:rsidR="0005249D" w:rsidRDefault="0005249D" w:rsidP="00FB7A8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hd w:val="clear" w:color="auto" w:fill="FFFFFF"/>
        </w:rPr>
      </w:pPr>
    </w:p>
    <w:p w:rsidR="0005249D" w:rsidRDefault="0005249D" w:rsidP="00FB7A8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hd w:val="clear" w:color="auto" w:fill="FFFFFF"/>
        </w:rPr>
      </w:pPr>
    </w:p>
    <w:p w:rsidR="0005249D" w:rsidRDefault="0005249D" w:rsidP="00FB7A8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hd w:val="clear" w:color="auto" w:fill="FFFFFF"/>
        </w:rPr>
      </w:pPr>
    </w:p>
    <w:p w:rsidR="0005249D" w:rsidRDefault="0005249D" w:rsidP="00FB7A8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hd w:val="clear" w:color="auto" w:fill="FFFFFF"/>
        </w:rPr>
      </w:pPr>
    </w:p>
    <w:p w:rsidR="0005249D" w:rsidRDefault="0005249D" w:rsidP="00FB7A8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hd w:val="clear" w:color="auto" w:fill="FFFFFF"/>
        </w:rPr>
      </w:pPr>
    </w:p>
    <w:p w:rsidR="0005249D" w:rsidRDefault="0005249D" w:rsidP="00FB7A8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hd w:val="clear" w:color="auto" w:fill="FFFFFF"/>
        </w:rPr>
      </w:pPr>
    </w:p>
    <w:p w:rsidR="0005249D" w:rsidRDefault="0005249D" w:rsidP="00FB7A8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hd w:val="clear" w:color="auto" w:fill="FFFFFF"/>
        </w:rPr>
      </w:pPr>
    </w:p>
    <w:p w:rsidR="0005249D" w:rsidRDefault="0005249D" w:rsidP="00FB7A8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hd w:val="clear" w:color="auto" w:fill="FFFFFF"/>
        </w:rPr>
      </w:pPr>
    </w:p>
    <w:p w:rsidR="0005249D" w:rsidRDefault="0005249D" w:rsidP="00FB7A8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hd w:val="clear" w:color="auto" w:fill="FFFFFF"/>
        </w:rPr>
      </w:pPr>
    </w:p>
    <w:p w:rsidR="0005249D" w:rsidRDefault="0005249D" w:rsidP="00FB7A8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hd w:val="clear" w:color="auto" w:fill="FFFFFF"/>
        </w:rPr>
      </w:pPr>
    </w:p>
    <w:p w:rsidR="0005249D" w:rsidRDefault="0005249D" w:rsidP="00FB7A8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hd w:val="clear" w:color="auto" w:fill="FFFFFF"/>
        </w:rPr>
      </w:pPr>
    </w:p>
    <w:p w:rsidR="0005249D" w:rsidRDefault="0005249D" w:rsidP="00FB7A8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hd w:val="clear" w:color="auto" w:fill="FFFFFF"/>
        </w:rPr>
      </w:pPr>
    </w:p>
    <w:p w:rsidR="0005249D" w:rsidRDefault="0005249D" w:rsidP="00FB7A8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hd w:val="clear" w:color="auto" w:fill="FFFFFF"/>
        </w:rPr>
      </w:pPr>
    </w:p>
    <w:p w:rsidR="0005249D" w:rsidRDefault="0005249D" w:rsidP="00FB7A8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hd w:val="clear" w:color="auto" w:fill="FFFFFF"/>
        </w:rPr>
      </w:pPr>
    </w:p>
    <w:p w:rsidR="0005249D" w:rsidRDefault="0005249D" w:rsidP="00FB7A8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hd w:val="clear" w:color="auto" w:fill="FFFFFF"/>
        </w:rPr>
      </w:pPr>
    </w:p>
    <w:p w:rsidR="0005249D" w:rsidRDefault="0005249D" w:rsidP="00FB7A8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hd w:val="clear" w:color="auto" w:fill="FFFFFF"/>
        </w:rPr>
      </w:pPr>
    </w:p>
    <w:p w:rsidR="0005249D" w:rsidRDefault="0005249D" w:rsidP="00FB7A8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hd w:val="clear" w:color="auto" w:fill="FFFFFF"/>
        </w:rPr>
      </w:pPr>
    </w:p>
    <w:p w:rsidR="0005249D" w:rsidRDefault="0005249D" w:rsidP="00FB7A8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hd w:val="clear" w:color="auto" w:fill="FFFFFF"/>
        </w:rPr>
      </w:pPr>
    </w:p>
    <w:p w:rsidR="0005249D" w:rsidRDefault="0005249D" w:rsidP="00FB7A8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hd w:val="clear" w:color="auto" w:fill="FFFFFF"/>
        </w:rPr>
      </w:pPr>
    </w:p>
    <w:p w:rsidR="0005249D" w:rsidRDefault="0005249D" w:rsidP="00FB7A8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hd w:val="clear" w:color="auto" w:fill="FFFFFF"/>
        </w:rPr>
      </w:pPr>
    </w:p>
    <w:p w:rsidR="0005249D" w:rsidRDefault="0005249D" w:rsidP="00FB7A8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hd w:val="clear" w:color="auto" w:fill="FFFFFF"/>
        </w:rPr>
      </w:pPr>
    </w:p>
    <w:p w:rsidR="0005249D" w:rsidRDefault="0005249D" w:rsidP="00FB7A8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hd w:val="clear" w:color="auto" w:fill="FFFFFF"/>
        </w:rPr>
      </w:pPr>
    </w:p>
    <w:p w:rsidR="0005249D" w:rsidRDefault="00804B98" w:rsidP="00804B98">
      <w:pPr>
        <w:pStyle w:val="Ttulo1"/>
        <w:jc w:val="center"/>
      </w:pPr>
      <w:r>
        <w:t>Acessórios</w:t>
      </w:r>
    </w:p>
    <w:p w:rsidR="00FB7A8F" w:rsidRDefault="00FB7A8F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05249D" w:rsidRPr="0005249D" w:rsidRDefault="0005249D" w:rsidP="0005249D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20"/>
          <w:szCs w:val="20"/>
          <w:lang w:eastAsia="pt-BR"/>
        </w:rPr>
      </w:pPr>
      <w:r w:rsidRPr="0005249D">
        <w:rPr>
          <w:rFonts w:ascii="Arial" w:eastAsia="Times New Roman" w:hAnsi="Arial" w:cs="Arial"/>
          <w:b/>
          <w:bCs/>
          <w:color w:val="555555"/>
          <w:kern w:val="36"/>
          <w:sz w:val="20"/>
          <w:szCs w:val="20"/>
          <w:lang w:eastAsia="pt-BR"/>
        </w:rPr>
        <w:t>MUNIÇÃO AIRSOFT TOKYO MARUI BBS 0.25g – 1300 UNIDADES</w:t>
      </w:r>
    </w:p>
    <w:p w:rsidR="0005249D" w:rsidRPr="0005249D" w:rsidRDefault="0005249D" w:rsidP="0005249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777777"/>
          <w:sz w:val="20"/>
          <w:szCs w:val="20"/>
          <w:lang w:eastAsia="pt-BR"/>
        </w:rPr>
      </w:pPr>
      <w:r w:rsidRPr="0005249D">
        <w:rPr>
          <w:rFonts w:ascii="Arial" w:eastAsia="Times New Roman" w:hAnsi="Arial" w:cs="Arial"/>
          <w:b/>
          <w:bCs/>
          <w:color w:val="317F46"/>
          <w:sz w:val="20"/>
          <w:szCs w:val="20"/>
          <w:lang w:eastAsia="pt-BR"/>
        </w:rPr>
        <w:t>R$62,91</w:t>
      </w:r>
      <w:r w:rsidRPr="0005249D">
        <w:rPr>
          <w:rFonts w:ascii="Arial" w:eastAsia="Times New Roman" w:hAnsi="Arial" w:cs="Arial"/>
          <w:i/>
          <w:iCs/>
          <w:color w:val="777777"/>
          <w:sz w:val="20"/>
          <w:szCs w:val="20"/>
          <w:lang w:eastAsia="pt-BR"/>
        </w:rPr>
        <w:t>Em até 10x de </w:t>
      </w:r>
      <w:r w:rsidRPr="0005249D">
        <w:rPr>
          <w:rFonts w:ascii="Arial" w:eastAsia="Times New Roman" w:hAnsi="Arial" w:cs="Arial"/>
          <w:b/>
          <w:bCs/>
          <w:i/>
          <w:iCs/>
          <w:color w:val="317F46"/>
          <w:sz w:val="20"/>
          <w:szCs w:val="20"/>
          <w:lang w:eastAsia="pt-BR"/>
        </w:rPr>
        <w:t>R$6,29</w:t>
      </w:r>
      <w:r w:rsidRPr="0005249D">
        <w:rPr>
          <w:rFonts w:ascii="Arial" w:eastAsia="Times New Roman" w:hAnsi="Arial" w:cs="Arial"/>
          <w:i/>
          <w:iCs/>
          <w:color w:val="777777"/>
          <w:sz w:val="20"/>
          <w:szCs w:val="20"/>
          <w:lang w:eastAsia="pt-BR"/>
        </w:rPr>
        <w:t> sem juros</w:t>
      </w:r>
    </w:p>
    <w:p w:rsidR="0005249D" w:rsidRPr="0005249D" w:rsidRDefault="0005249D" w:rsidP="0005249D">
      <w:pPr>
        <w:shd w:val="clear" w:color="auto" w:fill="FFFFFF"/>
        <w:spacing w:line="240" w:lineRule="auto"/>
        <w:rPr>
          <w:rFonts w:ascii="Arial" w:eastAsia="Times New Roman" w:hAnsi="Arial" w:cs="Arial"/>
          <w:i/>
          <w:iCs/>
          <w:color w:val="777777"/>
          <w:sz w:val="20"/>
          <w:szCs w:val="20"/>
          <w:lang w:eastAsia="pt-BR"/>
        </w:rPr>
      </w:pPr>
      <w:r w:rsidRPr="0005249D">
        <w:rPr>
          <w:rFonts w:ascii="Arial" w:eastAsia="Times New Roman" w:hAnsi="Arial" w:cs="Arial"/>
          <w:b/>
          <w:bCs/>
          <w:color w:val="317F46"/>
          <w:sz w:val="20"/>
          <w:szCs w:val="20"/>
          <w:lang w:eastAsia="pt-BR"/>
        </w:rPr>
        <w:t>R$53,47</w:t>
      </w:r>
      <w:r w:rsidRPr="0005249D">
        <w:rPr>
          <w:rFonts w:ascii="Arial" w:eastAsia="Times New Roman" w:hAnsi="Arial" w:cs="Arial"/>
          <w:i/>
          <w:iCs/>
          <w:color w:val="777777"/>
          <w:sz w:val="20"/>
          <w:szCs w:val="20"/>
          <w:lang w:eastAsia="pt-BR"/>
        </w:rPr>
        <w:t>no boleto</w:t>
      </w:r>
    </w:p>
    <w:p w:rsidR="0005249D" w:rsidRPr="0005249D" w:rsidRDefault="0005249D" w:rsidP="00804B98">
      <w:pPr>
        <w:pStyle w:val="SemEspaamento"/>
      </w:pPr>
      <w:r w:rsidRPr="0005249D">
        <w:t>DESCRIÇÃO</w:t>
      </w:r>
    </w:p>
    <w:p w:rsidR="0005249D" w:rsidRPr="0005249D" w:rsidRDefault="0005249D" w:rsidP="00804B98">
      <w:pPr>
        <w:pStyle w:val="SemEspaamento"/>
      </w:pPr>
      <w:r w:rsidRPr="0005249D">
        <w:t xml:space="preserve">Munição </w:t>
      </w:r>
      <w:proofErr w:type="spellStart"/>
      <w:r w:rsidRPr="0005249D">
        <w:t>Airsoft</w:t>
      </w:r>
      <w:proofErr w:type="spellEnd"/>
      <w:r w:rsidRPr="0005249D">
        <w:t xml:space="preserve"> BBS </w:t>
      </w:r>
      <w:proofErr w:type="spellStart"/>
      <w:r w:rsidRPr="0005249D">
        <w:t>Tokyo</w:t>
      </w:r>
      <w:proofErr w:type="spellEnd"/>
      <w:r w:rsidRPr="0005249D">
        <w:t xml:space="preserve"> </w:t>
      </w:r>
      <w:proofErr w:type="spellStart"/>
      <w:r w:rsidRPr="0005249D">
        <w:t>Marui</w:t>
      </w:r>
      <w:proofErr w:type="spellEnd"/>
      <w:r w:rsidRPr="0005249D">
        <w:t xml:space="preserve"> 0.25g</w:t>
      </w:r>
    </w:p>
    <w:p w:rsidR="0005249D" w:rsidRPr="0005249D" w:rsidRDefault="00804B98" w:rsidP="00804B98">
      <w:pPr>
        <w:pStyle w:val="SemEspaamento"/>
        <w:rPr>
          <w:color w:val="777777"/>
        </w:rPr>
      </w:pPr>
      <w:hyperlink r:id="rId36" w:history="1">
        <w:r w:rsidR="0005249D" w:rsidRPr="0005249D">
          <w:rPr>
            <w:rStyle w:val="Hyperlink"/>
            <w:rFonts w:ascii="Arial" w:hAnsi="Arial" w:cs="Arial"/>
            <w:color w:val="334862"/>
            <w:sz w:val="20"/>
            <w:szCs w:val="20"/>
          </w:rPr>
          <w:t>Munição</w:t>
        </w:r>
      </w:hyperlink>
      <w:r w:rsidR="0005249D" w:rsidRPr="0005249D">
        <w:rPr>
          <w:color w:val="777777"/>
        </w:rPr>
        <w:t> </w:t>
      </w:r>
      <w:proofErr w:type="spellStart"/>
      <w:r w:rsidR="0005249D" w:rsidRPr="0005249D">
        <w:rPr>
          <w:color w:val="777777"/>
        </w:rPr>
        <w:t>Airsoft</w:t>
      </w:r>
      <w:proofErr w:type="spellEnd"/>
      <w:r w:rsidR="0005249D" w:rsidRPr="0005249D">
        <w:rPr>
          <w:color w:val="777777"/>
        </w:rPr>
        <w:t xml:space="preserve"> BBS </w:t>
      </w:r>
      <w:proofErr w:type="spellStart"/>
      <w:r w:rsidR="0005249D" w:rsidRPr="0005249D">
        <w:rPr>
          <w:color w:val="777777"/>
        </w:rPr>
        <w:t>Tokyo</w:t>
      </w:r>
      <w:proofErr w:type="spellEnd"/>
      <w:r w:rsidR="0005249D" w:rsidRPr="0005249D">
        <w:rPr>
          <w:color w:val="777777"/>
        </w:rPr>
        <w:t xml:space="preserve"> </w:t>
      </w:r>
      <w:proofErr w:type="spellStart"/>
      <w:r w:rsidR="0005249D" w:rsidRPr="0005249D">
        <w:rPr>
          <w:color w:val="777777"/>
        </w:rPr>
        <w:t>Marui</w:t>
      </w:r>
      <w:proofErr w:type="spellEnd"/>
      <w:r w:rsidR="0005249D" w:rsidRPr="0005249D">
        <w:rPr>
          <w:color w:val="777777"/>
        </w:rPr>
        <w:t xml:space="preserve"> 0.25g de alta qualidade e peso médio, projetados para oferecer ao </w:t>
      </w:r>
      <w:proofErr w:type="spellStart"/>
      <w:r w:rsidR="0005249D" w:rsidRPr="0005249D">
        <w:rPr>
          <w:color w:val="777777"/>
        </w:rPr>
        <w:t>Airsofters</w:t>
      </w:r>
      <w:proofErr w:type="spellEnd"/>
      <w:r w:rsidR="0005249D" w:rsidRPr="0005249D">
        <w:rPr>
          <w:color w:val="777777"/>
        </w:rPr>
        <w:t xml:space="preserve"> um BB de padrão geral ou além disso de uso geral.</w:t>
      </w:r>
    </w:p>
    <w:p w:rsidR="0005249D" w:rsidRPr="0005249D" w:rsidRDefault="0005249D" w:rsidP="00804B98">
      <w:pPr>
        <w:pStyle w:val="SemEspaamento"/>
      </w:pPr>
      <w:r w:rsidRPr="0005249D">
        <w:t xml:space="preserve">Estes 0,25g </w:t>
      </w:r>
      <w:proofErr w:type="spellStart"/>
      <w:r w:rsidRPr="0005249D">
        <w:t>BBs</w:t>
      </w:r>
      <w:proofErr w:type="spellEnd"/>
      <w:r w:rsidRPr="0005249D">
        <w:t xml:space="preserve"> têm 5,97mm de diâmetro, com uma tolerância de +/- 0,01mm, </w:t>
      </w:r>
      <w:proofErr w:type="gramStart"/>
      <w:r w:rsidRPr="0005249D">
        <w:t>tornando-se portanto</w:t>
      </w:r>
      <w:proofErr w:type="gramEnd"/>
      <w:r w:rsidRPr="0005249D">
        <w:t xml:space="preserve"> as munições mais finas do mundo.</w:t>
      </w:r>
    </w:p>
    <w:p w:rsidR="0005249D" w:rsidRPr="0005249D" w:rsidRDefault="0005249D" w:rsidP="00804B98">
      <w:pPr>
        <w:pStyle w:val="SemEspaamento"/>
      </w:pPr>
      <w:r w:rsidRPr="0005249D">
        <w:t xml:space="preserve">Os Blaster </w:t>
      </w:r>
      <w:proofErr w:type="spellStart"/>
      <w:r w:rsidRPr="0005249D">
        <w:t>BBs</w:t>
      </w:r>
      <w:proofErr w:type="spellEnd"/>
      <w:r w:rsidRPr="0005249D">
        <w:t xml:space="preserve"> da ASG são revestidos com um revestimento especial, para que melhore a suavidade da superfície, garantindo a não perda de compressão ao fotografar e criar uma aerodinâmica exemplar.</w:t>
      </w:r>
    </w:p>
    <w:p w:rsidR="0005249D" w:rsidRPr="0005249D" w:rsidRDefault="0005249D" w:rsidP="00804B98">
      <w:pPr>
        <w:pStyle w:val="SemEspaamento"/>
      </w:pPr>
      <w:r w:rsidRPr="0005249D">
        <w:t xml:space="preserve">Como são </w:t>
      </w:r>
      <w:proofErr w:type="spellStart"/>
      <w:r w:rsidRPr="0005249D">
        <w:t>BBs</w:t>
      </w:r>
      <w:proofErr w:type="spellEnd"/>
      <w:r w:rsidRPr="0005249D">
        <w:t xml:space="preserve"> com 0,25g de peso, eles são perfeitos para uso em locais ao ar livre da </w:t>
      </w:r>
      <w:proofErr w:type="spellStart"/>
      <w:r w:rsidRPr="0005249D">
        <w:t>Airsoft</w:t>
      </w:r>
      <w:proofErr w:type="spellEnd"/>
      <w:r w:rsidRPr="0005249D">
        <w:t xml:space="preserve">, pois não são tão impactados pelo vento ou na faixa de </w:t>
      </w:r>
      <w:proofErr w:type="spellStart"/>
      <w:r w:rsidRPr="0005249D">
        <w:t>BBs</w:t>
      </w:r>
      <w:proofErr w:type="spellEnd"/>
      <w:r w:rsidRPr="0005249D">
        <w:t xml:space="preserve"> mais leves, permitindo que os </w:t>
      </w:r>
      <w:proofErr w:type="spellStart"/>
      <w:r w:rsidRPr="0005249D">
        <w:t>Airsofters</w:t>
      </w:r>
      <w:proofErr w:type="spellEnd"/>
      <w:r w:rsidRPr="0005249D">
        <w:t xml:space="preserve"> ataquem alvos mais distantes.</w:t>
      </w:r>
    </w:p>
    <w:p w:rsidR="0005249D" w:rsidRPr="0005249D" w:rsidRDefault="0005249D" w:rsidP="00804B98">
      <w:pPr>
        <w:pStyle w:val="SemEspaamento"/>
      </w:pPr>
      <w:r w:rsidRPr="0005249D">
        <w:t xml:space="preserve">Munição perfeita para jogadores de </w:t>
      </w:r>
      <w:proofErr w:type="spellStart"/>
      <w:r w:rsidRPr="0005249D">
        <w:t>airsoft</w:t>
      </w:r>
      <w:proofErr w:type="spellEnd"/>
      <w:r w:rsidRPr="0005249D">
        <w:t xml:space="preserve">, para que buscam melhorar seu desempenho sem ter que modificar sua arma de </w:t>
      </w:r>
      <w:proofErr w:type="spellStart"/>
      <w:r w:rsidRPr="0005249D">
        <w:t>Airsoft</w:t>
      </w:r>
      <w:proofErr w:type="spellEnd"/>
      <w:r w:rsidRPr="0005249D">
        <w:t>.</w:t>
      </w:r>
    </w:p>
    <w:p w:rsidR="0005249D" w:rsidRPr="0005249D" w:rsidRDefault="0005249D" w:rsidP="00804B98">
      <w:pPr>
        <w:pStyle w:val="SemEspaamento"/>
        <w:rPr>
          <w:color w:val="555555"/>
        </w:rPr>
      </w:pPr>
      <w:r w:rsidRPr="0005249D">
        <w:rPr>
          <w:color w:val="555555"/>
        </w:rPr>
        <w:t>Principais Características:</w:t>
      </w:r>
    </w:p>
    <w:p w:rsidR="0005249D" w:rsidRPr="0005249D" w:rsidRDefault="0005249D" w:rsidP="00804B98">
      <w:pPr>
        <w:pStyle w:val="SemEspaamento"/>
      </w:pPr>
      <w:r w:rsidRPr="0005249D">
        <w:t>Fabricante: </w:t>
      </w:r>
      <w:proofErr w:type="spellStart"/>
      <w:r w:rsidRPr="0005249D">
        <w:t>Tokyo</w:t>
      </w:r>
      <w:proofErr w:type="spellEnd"/>
      <w:r w:rsidRPr="0005249D">
        <w:t xml:space="preserve"> </w:t>
      </w:r>
      <w:proofErr w:type="spellStart"/>
      <w:r w:rsidRPr="0005249D">
        <w:t>Marui</w:t>
      </w:r>
      <w:proofErr w:type="spellEnd"/>
    </w:p>
    <w:p w:rsidR="0005249D" w:rsidRPr="0005249D" w:rsidRDefault="0005249D" w:rsidP="00804B98">
      <w:pPr>
        <w:pStyle w:val="SemEspaamento"/>
      </w:pPr>
      <w:r w:rsidRPr="0005249D">
        <w:t>Cor: Marrom claras</w:t>
      </w:r>
    </w:p>
    <w:p w:rsidR="0005249D" w:rsidRPr="0005249D" w:rsidRDefault="0005249D" w:rsidP="00804B98">
      <w:pPr>
        <w:pStyle w:val="SemEspaamento"/>
      </w:pPr>
      <w:r w:rsidRPr="0005249D">
        <w:t>Calibre: 6mm</w:t>
      </w:r>
    </w:p>
    <w:p w:rsidR="0005249D" w:rsidRPr="0005249D" w:rsidRDefault="0005249D" w:rsidP="00804B98">
      <w:pPr>
        <w:pStyle w:val="SemEspaamento"/>
      </w:pPr>
      <w:r w:rsidRPr="0005249D">
        <w:t>Peso: 0,25 gramas</w:t>
      </w:r>
    </w:p>
    <w:p w:rsidR="0005249D" w:rsidRPr="0005249D" w:rsidRDefault="0005249D" w:rsidP="00804B98">
      <w:pPr>
        <w:pStyle w:val="SemEspaamento"/>
      </w:pPr>
      <w:r w:rsidRPr="0005249D">
        <w:t xml:space="preserve">Quantidade: 1300 </w:t>
      </w:r>
      <w:proofErr w:type="spellStart"/>
      <w:r w:rsidRPr="0005249D">
        <w:t>BBs</w:t>
      </w:r>
      <w:proofErr w:type="spellEnd"/>
    </w:p>
    <w:p w:rsidR="0005249D" w:rsidRPr="0005249D" w:rsidRDefault="0005249D" w:rsidP="00804B98">
      <w:pPr>
        <w:pStyle w:val="SemEspaamento"/>
      </w:pPr>
      <w:r w:rsidRPr="0005249D">
        <w:t xml:space="preserve">Precisão e acabamento: 5,95mm e +-0,01mm (bem polidas e iguais umas </w:t>
      </w:r>
      <w:proofErr w:type="spellStart"/>
      <w:r w:rsidRPr="0005249D">
        <w:t>as</w:t>
      </w:r>
      <w:proofErr w:type="spellEnd"/>
      <w:r w:rsidRPr="0005249D">
        <w:t xml:space="preserve"> outras)</w:t>
      </w:r>
    </w:p>
    <w:p w:rsidR="0005249D" w:rsidRPr="0005249D" w:rsidRDefault="0005249D" w:rsidP="00804B98">
      <w:pPr>
        <w:pStyle w:val="SemEspaamento"/>
      </w:pPr>
      <w:r w:rsidRPr="0005249D">
        <w:t>Bem polidas e acabadas</w:t>
      </w:r>
    </w:p>
    <w:p w:rsidR="0005249D" w:rsidRPr="0005249D" w:rsidRDefault="0005249D" w:rsidP="00804B98">
      <w:pPr>
        <w:pStyle w:val="SemEspaamento"/>
      </w:pPr>
      <w:r w:rsidRPr="0005249D">
        <w:t>Ótima em precisão, velocidade e força de impacto</w:t>
      </w:r>
    </w:p>
    <w:p w:rsidR="0005249D" w:rsidRPr="0005249D" w:rsidRDefault="0005249D" w:rsidP="0005249D">
      <w:pPr>
        <w:shd w:val="clear" w:color="auto" w:fill="FFFFFF"/>
        <w:spacing w:line="240" w:lineRule="auto"/>
        <w:rPr>
          <w:rFonts w:ascii="Arial" w:eastAsia="Times New Roman" w:hAnsi="Arial" w:cs="Arial"/>
          <w:color w:val="777777"/>
          <w:sz w:val="20"/>
          <w:szCs w:val="20"/>
          <w:lang w:eastAsia="pt-BR"/>
        </w:rPr>
      </w:pPr>
    </w:p>
    <w:p w:rsidR="0005249D" w:rsidRDefault="0005249D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FB7A8F" w:rsidRDefault="00FB7A8F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FB7A8F" w:rsidRDefault="00FB7A8F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FB7A8F" w:rsidRDefault="00FB7A8F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FB7A8F" w:rsidRDefault="00FB7A8F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FB7A8F" w:rsidRDefault="00FB7A8F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FB7A8F" w:rsidRDefault="00FB7A8F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FB7A8F" w:rsidRDefault="00FB7A8F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FB7A8F" w:rsidRDefault="00FB7A8F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FB7A8F" w:rsidRDefault="00FB7A8F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FB7A8F" w:rsidRDefault="00FB7A8F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FB7A8F" w:rsidRDefault="00FB7A8F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AD5F4F" w:rsidRDefault="00AD5F4F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AD5F4F" w:rsidRDefault="00AD5F4F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AD5F4F" w:rsidRDefault="00AD5F4F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AD5F4F" w:rsidRDefault="00AD5F4F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AD5F4F" w:rsidRDefault="00AD5F4F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AD5F4F" w:rsidRDefault="00AD5F4F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AD5F4F" w:rsidRDefault="00AD5F4F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AD5F4F" w:rsidRDefault="00AD5F4F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AD5F4F" w:rsidRDefault="00AD5F4F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804B98" w:rsidRDefault="00804B98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804B98" w:rsidRDefault="00804B98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804B98" w:rsidRDefault="00804B98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804B98" w:rsidRDefault="00804B98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804B98" w:rsidRDefault="00804B98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AD5F4F" w:rsidRDefault="00AD5F4F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AD5F4F" w:rsidRDefault="00AD5F4F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AD5F4F" w:rsidRDefault="0005249D" w:rsidP="009801D4">
      <w:pPr>
        <w:pStyle w:val="SemEspaamento"/>
        <w:jc w:val="center"/>
        <w:rPr>
          <w:b/>
          <w:sz w:val="24"/>
          <w:szCs w:val="24"/>
          <w:lang w:eastAsia="pt-BR"/>
        </w:rPr>
      </w:pPr>
      <w:r>
        <w:rPr>
          <w:b/>
          <w:sz w:val="24"/>
          <w:szCs w:val="24"/>
          <w:lang w:eastAsia="pt-BR"/>
        </w:rPr>
        <w:t>PISTOLA PAINTBALL</w:t>
      </w:r>
    </w:p>
    <w:p w:rsidR="0005249D" w:rsidRPr="0005249D" w:rsidRDefault="0005249D" w:rsidP="0005249D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20"/>
          <w:szCs w:val="20"/>
          <w:lang w:eastAsia="pt-BR"/>
        </w:rPr>
      </w:pPr>
      <w:r w:rsidRPr="0005249D">
        <w:rPr>
          <w:rFonts w:ascii="Arial" w:eastAsia="Times New Roman" w:hAnsi="Arial" w:cs="Arial"/>
          <w:b/>
          <w:bCs/>
          <w:color w:val="555555"/>
          <w:kern w:val="36"/>
          <w:sz w:val="20"/>
          <w:szCs w:val="20"/>
          <w:lang w:eastAsia="pt-BR"/>
        </w:rPr>
        <w:t>MARCADOR PAINTBALL PISTOLA RAP4 DESERT EAGLE – PRETO</w:t>
      </w:r>
    </w:p>
    <w:p w:rsidR="0005249D" w:rsidRPr="0005249D" w:rsidRDefault="0005249D" w:rsidP="0005249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777777"/>
          <w:sz w:val="20"/>
          <w:szCs w:val="20"/>
          <w:lang w:eastAsia="pt-BR"/>
        </w:rPr>
      </w:pPr>
      <w:r w:rsidRPr="0005249D">
        <w:rPr>
          <w:rFonts w:ascii="Arial" w:eastAsia="Times New Roman" w:hAnsi="Arial" w:cs="Arial"/>
          <w:b/>
          <w:bCs/>
          <w:color w:val="317F46"/>
          <w:sz w:val="20"/>
          <w:szCs w:val="20"/>
          <w:lang w:eastAsia="pt-BR"/>
        </w:rPr>
        <w:t>R$1.527,36</w:t>
      </w:r>
      <w:r w:rsidRPr="0005249D">
        <w:rPr>
          <w:rFonts w:ascii="Arial" w:eastAsia="Times New Roman" w:hAnsi="Arial" w:cs="Arial"/>
          <w:i/>
          <w:iCs/>
          <w:color w:val="777777"/>
          <w:sz w:val="20"/>
          <w:szCs w:val="20"/>
          <w:lang w:eastAsia="pt-BR"/>
        </w:rPr>
        <w:t>Em até 10x de </w:t>
      </w:r>
      <w:r w:rsidRPr="0005249D">
        <w:rPr>
          <w:rFonts w:ascii="Arial" w:eastAsia="Times New Roman" w:hAnsi="Arial" w:cs="Arial"/>
          <w:b/>
          <w:bCs/>
          <w:i/>
          <w:iCs/>
          <w:color w:val="317F46"/>
          <w:sz w:val="20"/>
          <w:szCs w:val="20"/>
          <w:lang w:eastAsia="pt-BR"/>
        </w:rPr>
        <w:t>R$152,74</w:t>
      </w:r>
      <w:r w:rsidRPr="0005249D">
        <w:rPr>
          <w:rFonts w:ascii="Arial" w:eastAsia="Times New Roman" w:hAnsi="Arial" w:cs="Arial"/>
          <w:i/>
          <w:iCs/>
          <w:color w:val="777777"/>
          <w:sz w:val="20"/>
          <w:szCs w:val="20"/>
          <w:lang w:eastAsia="pt-BR"/>
        </w:rPr>
        <w:t> sem juros</w:t>
      </w:r>
    </w:p>
    <w:p w:rsidR="0005249D" w:rsidRDefault="0005249D" w:rsidP="0005249D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17F46"/>
          <w:sz w:val="20"/>
          <w:szCs w:val="20"/>
          <w:lang w:eastAsia="pt-BR"/>
        </w:rPr>
      </w:pPr>
      <w:r w:rsidRPr="0005249D">
        <w:rPr>
          <w:rFonts w:ascii="Arial" w:eastAsia="Times New Roman" w:hAnsi="Arial" w:cs="Arial"/>
          <w:b/>
          <w:bCs/>
          <w:color w:val="317F46"/>
          <w:sz w:val="20"/>
          <w:szCs w:val="20"/>
          <w:lang w:eastAsia="pt-BR"/>
        </w:rPr>
        <w:t>R$1.298,26</w:t>
      </w:r>
    </w:p>
    <w:p w:rsidR="0005249D" w:rsidRPr="0005249D" w:rsidRDefault="0005249D" w:rsidP="00804B98">
      <w:pPr>
        <w:pStyle w:val="SemEspaamento"/>
      </w:pPr>
      <w:r w:rsidRPr="0005249D">
        <w:t>DESCRIÇÃO</w:t>
      </w:r>
    </w:p>
    <w:p w:rsidR="0005249D" w:rsidRPr="0005249D" w:rsidRDefault="0005249D" w:rsidP="00804B98">
      <w:pPr>
        <w:pStyle w:val="SemEspaamento"/>
      </w:pPr>
      <w:r w:rsidRPr="0005249D">
        <w:t>MARCADOR PAINTBALL RAP4 DESERT EAGLE – PRETO</w:t>
      </w:r>
    </w:p>
    <w:p w:rsidR="0005249D" w:rsidRPr="00804B98" w:rsidRDefault="0005249D" w:rsidP="00804B98">
      <w:pPr>
        <w:pStyle w:val="SemEspaamento"/>
      </w:pPr>
      <w:r w:rsidRPr="00804B98">
        <w:t>O gatilho do </w:t>
      </w:r>
      <w:hyperlink r:id="rId37" w:history="1">
        <w:r w:rsidRPr="00804B98">
          <w:rPr>
            <w:rStyle w:val="Hyperlink"/>
            <w:color w:val="auto"/>
            <w:u w:val="none"/>
          </w:rPr>
          <w:t>Marcador</w:t>
        </w:r>
      </w:hyperlink>
      <w:r w:rsidRPr="00804B98">
        <w:t xml:space="preserve"> de </w:t>
      </w:r>
      <w:proofErr w:type="spellStart"/>
      <w:r w:rsidRPr="00804B98">
        <w:t>Paintball</w:t>
      </w:r>
      <w:proofErr w:type="spellEnd"/>
      <w:r w:rsidRPr="00804B98">
        <w:t xml:space="preserve"> RAP4 X50 é bastante agradável, sendo uma verdadeira pistola de ação </w:t>
      </w:r>
      <w:proofErr w:type="spellStart"/>
      <w:r w:rsidRPr="00804B98">
        <w:t>blowback</w:t>
      </w:r>
      <w:proofErr w:type="spellEnd"/>
      <w:r w:rsidRPr="00804B98">
        <w:t xml:space="preserve">, o slide não apenas em volta de uma rodada, mas também </w:t>
      </w:r>
      <w:proofErr w:type="spellStart"/>
      <w:r w:rsidRPr="00804B98">
        <w:t>pré</w:t>
      </w:r>
      <w:proofErr w:type="spellEnd"/>
      <w:r w:rsidRPr="00804B98">
        <w:t>-arremessa o martelo, permitindo um gatilho leve e suave no modo de ação único. Pois há também um que permite soltar o martelo sem ativar o pino de disparo e colocar o martelo em uma posição de meio pau repousada a cerca de 2 mm do pino de disparo.</w:t>
      </w:r>
    </w:p>
    <w:p w:rsidR="0005249D" w:rsidRDefault="0005249D" w:rsidP="00804B98">
      <w:pPr>
        <w:pStyle w:val="SemEspaamento"/>
      </w:pPr>
      <w:r w:rsidRPr="00804B98">
        <w:t xml:space="preserve">A Pistola RAP4 foi construída muito bem, possui uma estrutura de polímero, mas a pistola possui muitas peças de metal e um bom peso para secar. A ação do </w:t>
      </w:r>
      <w:proofErr w:type="spellStart"/>
      <w:r w:rsidRPr="00804B98">
        <w:t>blowback</w:t>
      </w:r>
      <w:proofErr w:type="spellEnd"/>
      <w:r w:rsidRPr="00804B98">
        <w:t xml:space="preserve"> é toda a mecânica de ajuste e acabamento, tudo parece e funciona muito bem. A única função que não estava funcionando na minha arma “usada” foi a captura de slides na última rodada. Eu não olhei muito para ver o que pode ser o problema, mas eu posso ver algum desgaste na área de captura do slide que pode estar causando isso. Eu não tenho </w:t>
      </w:r>
      <w:proofErr w:type="spellStart"/>
      <w:r w:rsidRPr="00804B98">
        <w:t>idéia</w:t>
      </w:r>
      <w:proofErr w:type="spellEnd"/>
      <w:r w:rsidRPr="00804B98">
        <w:t xml:space="preserve"> de como os proprietários anteriores podem ter se importado com esta arma de </w:t>
      </w:r>
      <w:proofErr w:type="spellStart"/>
      <w:r w:rsidRPr="00804B98">
        <w:t>Paintball</w:t>
      </w:r>
      <w:proofErr w:type="spellEnd"/>
      <w:r w:rsidRPr="00804B98">
        <w:t>, mas no geral está em boas condições.</w:t>
      </w:r>
    </w:p>
    <w:p w:rsidR="00804B98" w:rsidRPr="00804B98" w:rsidRDefault="00804B98" w:rsidP="00804B98">
      <w:pPr>
        <w:pStyle w:val="SemEspaamento"/>
      </w:pPr>
    </w:p>
    <w:p w:rsidR="0005249D" w:rsidRPr="0005249D" w:rsidRDefault="0005249D" w:rsidP="00804B98">
      <w:pPr>
        <w:pStyle w:val="SemEspaamento"/>
      </w:pPr>
      <w:r w:rsidRPr="0005249D">
        <w:t>Informações Técnicas:</w:t>
      </w:r>
    </w:p>
    <w:p w:rsidR="0005249D" w:rsidRPr="00804B98" w:rsidRDefault="0005249D" w:rsidP="00804B98">
      <w:pPr>
        <w:pStyle w:val="SemEspaamento"/>
      </w:pPr>
      <w:r w:rsidRPr="00804B98">
        <w:t xml:space="preserve">Modelo: </w:t>
      </w:r>
      <w:proofErr w:type="spellStart"/>
      <w:r w:rsidRPr="00804B98">
        <w:t>Desert</w:t>
      </w:r>
      <w:proofErr w:type="spellEnd"/>
      <w:r w:rsidRPr="00804B98">
        <w:t xml:space="preserve"> </w:t>
      </w:r>
      <w:proofErr w:type="spellStart"/>
      <w:r w:rsidRPr="00804B98">
        <w:t>Eagle</w:t>
      </w:r>
      <w:proofErr w:type="spellEnd"/>
    </w:p>
    <w:p w:rsidR="0005249D" w:rsidRPr="00804B98" w:rsidRDefault="0005249D" w:rsidP="00804B98">
      <w:pPr>
        <w:pStyle w:val="SemEspaamento"/>
      </w:pPr>
      <w:r w:rsidRPr="00804B98">
        <w:t>Fabricante: RAP4</w:t>
      </w:r>
    </w:p>
    <w:p w:rsidR="0005249D" w:rsidRPr="00804B98" w:rsidRDefault="0005249D" w:rsidP="00804B98">
      <w:pPr>
        <w:pStyle w:val="SemEspaamento"/>
      </w:pPr>
      <w:r w:rsidRPr="00804B98">
        <w:t>Calibre: 0.43mm</w:t>
      </w:r>
    </w:p>
    <w:p w:rsidR="0005249D" w:rsidRPr="00804B98" w:rsidRDefault="0005249D" w:rsidP="00804B98">
      <w:pPr>
        <w:pStyle w:val="SemEspaamento"/>
      </w:pPr>
      <w:r w:rsidRPr="00804B98">
        <w:t>Potência: 250 a 300 FPS</w:t>
      </w:r>
    </w:p>
    <w:p w:rsidR="0005249D" w:rsidRPr="00804B98" w:rsidRDefault="0005249D" w:rsidP="00804B98">
      <w:pPr>
        <w:pStyle w:val="SemEspaamento"/>
      </w:pPr>
      <w:r w:rsidRPr="00804B98">
        <w:t>Sistema: Co2</w:t>
      </w:r>
    </w:p>
    <w:p w:rsidR="0005249D" w:rsidRPr="00804B98" w:rsidRDefault="0005249D" w:rsidP="00804B98">
      <w:pPr>
        <w:pStyle w:val="SemEspaamento"/>
      </w:pPr>
      <w:proofErr w:type="spellStart"/>
      <w:r w:rsidRPr="00804B98">
        <w:t>Disância</w:t>
      </w:r>
      <w:proofErr w:type="spellEnd"/>
      <w:r w:rsidRPr="00804B98">
        <w:t xml:space="preserve"> Máxima: 50 Metros</w:t>
      </w:r>
    </w:p>
    <w:p w:rsidR="0005249D" w:rsidRPr="00804B98" w:rsidRDefault="0005249D" w:rsidP="00804B98">
      <w:pPr>
        <w:pStyle w:val="SemEspaamento"/>
      </w:pPr>
      <w:r w:rsidRPr="00804B98">
        <w:t>Tipo do Magazine: Magazine Interno</w:t>
      </w:r>
    </w:p>
    <w:p w:rsidR="0005249D" w:rsidRPr="00804B98" w:rsidRDefault="0005249D" w:rsidP="00804B98">
      <w:pPr>
        <w:pStyle w:val="SemEspaamento"/>
      </w:pPr>
      <w:r w:rsidRPr="00804B98">
        <w:t>Gatilho: Duplo</w:t>
      </w:r>
    </w:p>
    <w:p w:rsidR="0005249D" w:rsidRPr="00804B98" w:rsidRDefault="0005249D" w:rsidP="00804B98">
      <w:pPr>
        <w:pStyle w:val="SemEspaamento"/>
      </w:pPr>
      <w:proofErr w:type="spellStart"/>
      <w:r w:rsidRPr="00804B98">
        <w:t>Blowback</w:t>
      </w:r>
      <w:proofErr w:type="spellEnd"/>
      <w:r w:rsidRPr="00804B98">
        <w:t>: Sim</w:t>
      </w:r>
    </w:p>
    <w:p w:rsidR="0005249D" w:rsidRPr="00804B98" w:rsidRDefault="0005249D" w:rsidP="00804B98">
      <w:pPr>
        <w:pStyle w:val="SemEspaamento"/>
      </w:pPr>
      <w:r w:rsidRPr="00804B98">
        <w:t>Modos de Disparo: Safe/</w:t>
      </w:r>
      <w:proofErr w:type="spellStart"/>
      <w:r w:rsidRPr="00804B98">
        <w:t>Semi-Auto</w:t>
      </w:r>
      <w:proofErr w:type="spellEnd"/>
    </w:p>
    <w:p w:rsidR="0005249D" w:rsidRDefault="0005249D" w:rsidP="00804B98">
      <w:pPr>
        <w:pStyle w:val="SemEspaamento"/>
      </w:pPr>
      <w:r w:rsidRPr="00804B98">
        <w:t>Cor: Preto</w:t>
      </w:r>
    </w:p>
    <w:p w:rsidR="00804B98" w:rsidRPr="00804B98" w:rsidRDefault="00804B98" w:rsidP="00804B98">
      <w:pPr>
        <w:pStyle w:val="SemEspaamento"/>
      </w:pPr>
    </w:p>
    <w:p w:rsidR="0005249D" w:rsidRPr="00804B98" w:rsidRDefault="0005249D" w:rsidP="00804B98">
      <w:pPr>
        <w:pStyle w:val="SemEspaamento"/>
      </w:pPr>
      <w:r w:rsidRPr="00804B98">
        <w:t>Itens Inclusos:</w:t>
      </w:r>
    </w:p>
    <w:p w:rsidR="0005249D" w:rsidRPr="00804B98" w:rsidRDefault="0005249D" w:rsidP="00804B98">
      <w:pPr>
        <w:pStyle w:val="SemEspaamento"/>
      </w:pPr>
      <w:r w:rsidRPr="00804B98">
        <w:t>Marcador</w:t>
      </w:r>
    </w:p>
    <w:p w:rsidR="0005249D" w:rsidRPr="00804B98" w:rsidRDefault="0005249D" w:rsidP="00804B98">
      <w:pPr>
        <w:pStyle w:val="SemEspaamento"/>
      </w:pPr>
      <w:r w:rsidRPr="00804B98">
        <w:t>Magazine</w:t>
      </w:r>
    </w:p>
    <w:p w:rsidR="0005249D" w:rsidRPr="00804B98" w:rsidRDefault="0005249D" w:rsidP="00804B98">
      <w:pPr>
        <w:pStyle w:val="SemEspaamento"/>
      </w:pPr>
      <w:r w:rsidRPr="00804B98">
        <w:t>Manual do usuário</w:t>
      </w:r>
    </w:p>
    <w:p w:rsidR="0005249D" w:rsidRPr="0005249D" w:rsidRDefault="0005249D" w:rsidP="0005249D">
      <w:pPr>
        <w:shd w:val="clear" w:color="auto" w:fill="FFFFFF"/>
        <w:spacing w:line="240" w:lineRule="auto"/>
        <w:rPr>
          <w:rFonts w:ascii="Arial" w:eastAsia="Times New Roman" w:hAnsi="Arial" w:cs="Arial"/>
          <w:color w:val="777777"/>
          <w:sz w:val="20"/>
          <w:szCs w:val="20"/>
          <w:lang w:eastAsia="pt-BR"/>
        </w:rPr>
      </w:pPr>
    </w:p>
    <w:p w:rsidR="0005249D" w:rsidRDefault="0005249D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AD5F4F" w:rsidRDefault="00AD5F4F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FB7A8F" w:rsidRDefault="00FB7A8F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05249D" w:rsidRDefault="0005249D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05249D" w:rsidRDefault="0005249D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05249D" w:rsidRDefault="0005249D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05249D" w:rsidRDefault="0005249D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05249D" w:rsidRDefault="0005249D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05249D" w:rsidRDefault="0005249D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804B98" w:rsidRDefault="00804B98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804B98" w:rsidRDefault="00804B98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804B98" w:rsidRDefault="00804B98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804B98" w:rsidRDefault="00804B98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804B98" w:rsidRDefault="00804B98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804B98" w:rsidRDefault="00804B98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804B98" w:rsidRDefault="00804B98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804B98" w:rsidRDefault="00804B98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804B98" w:rsidRDefault="00804B98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804B98" w:rsidRDefault="00804B98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05249D" w:rsidRDefault="0005249D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05249D" w:rsidRDefault="0005249D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05249D" w:rsidRDefault="0005249D" w:rsidP="009801D4">
      <w:pPr>
        <w:pStyle w:val="SemEspaamento"/>
        <w:jc w:val="center"/>
        <w:rPr>
          <w:b/>
          <w:sz w:val="24"/>
          <w:szCs w:val="24"/>
          <w:lang w:eastAsia="pt-BR"/>
        </w:rPr>
      </w:pPr>
    </w:p>
    <w:p w:rsidR="0005249D" w:rsidRPr="00804B98" w:rsidRDefault="008A3980" w:rsidP="009801D4">
      <w:pPr>
        <w:pStyle w:val="SemEspaamento"/>
        <w:jc w:val="center"/>
        <w:rPr>
          <w:b/>
          <w:sz w:val="24"/>
          <w:szCs w:val="24"/>
          <w:lang w:eastAsia="pt-BR"/>
        </w:rPr>
      </w:pPr>
      <w:r w:rsidRPr="00804B98">
        <w:rPr>
          <w:b/>
          <w:sz w:val="24"/>
          <w:szCs w:val="24"/>
          <w:lang w:eastAsia="pt-BR"/>
        </w:rPr>
        <w:t>RIFLE PAINTBALL</w:t>
      </w:r>
    </w:p>
    <w:p w:rsidR="008A3980" w:rsidRPr="008A3980" w:rsidRDefault="008A3980" w:rsidP="008A3980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20"/>
          <w:szCs w:val="20"/>
          <w:lang w:val="en-US" w:eastAsia="pt-BR"/>
        </w:rPr>
      </w:pPr>
      <w:r w:rsidRPr="008A3980">
        <w:rPr>
          <w:rFonts w:ascii="Arial" w:eastAsia="Times New Roman" w:hAnsi="Arial" w:cs="Arial"/>
          <w:b/>
          <w:bCs/>
          <w:color w:val="555555"/>
          <w:kern w:val="36"/>
          <w:sz w:val="20"/>
          <w:szCs w:val="20"/>
          <w:lang w:val="en-US" w:eastAsia="pt-BR"/>
        </w:rPr>
        <w:t>MARCADOR PAINTBALL RIFLE LASER TAG EAGLE EYE SYSTEM – PRETO</w:t>
      </w:r>
    </w:p>
    <w:p w:rsidR="008A3980" w:rsidRPr="008A3980" w:rsidRDefault="008A3980" w:rsidP="008A398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777777"/>
          <w:sz w:val="20"/>
          <w:szCs w:val="20"/>
          <w:lang w:eastAsia="pt-BR"/>
        </w:rPr>
      </w:pPr>
      <w:r w:rsidRPr="008A3980">
        <w:rPr>
          <w:rFonts w:ascii="Arial" w:eastAsia="Times New Roman" w:hAnsi="Arial" w:cs="Arial"/>
          <w:b/>
          <w:bCs/>
          <w:color w:val="317F46"/>
          <w:sz w:val="20"/>
          <w:szCs w:val="20"/>
          <w:lang w:eastAsia="pt-BR"/>
        </w:rPr>
        <w:t>R$4.850,40</w:t>
      </w:r>
      <w:r w:rsidRPr="008A3980">
        <w:rPr>
          <w:rFonts w:ascii="Arial" w:eastAsia="Times New Roman" w:hAnsi="Arial" w:cs="Arial"/>
          <w:i/>
          <w:iCs/>
          <w:color w:val="777777"/>
          <w:sz w:val="20"/>
          <w:szCs w:val="20"/>
          <w:lang w:eastAsia="pt-BR"/>
        </w:rPr>
        <w:t>Em até 10x de </w:t>
      </w:r>
      <w:r w:rsidRPr="008A3980">
        <w:rPr>
          <w:rFonts w:ascii="Arial" w:eastAsia="Times New Roman" w:hAnsi="Arial" w:cs="Arial"/>
          <w:b/>
          <w:bCs/>
          <w:i/>
          <w:iCs/>
          <w:color w:val="317F46"/>
          <w:sz w:val="20"/>
          <w:szCs w:val="20"/>
          <w:lang w:eastAsia="pt-BR"/>
        </w:rPr>
        <w:t>R$485,04</w:t>
      </w:r>
      <w:r w:rsidRPr="008A3980">
        <w:rPr>
          <w:rFonts w:ascii="Arial" w:eastAsia="Times New Roman" w:hAnsi="Arial" w:cs="Arial"/>
          <w:i/>
          <w:iCs/>
          <w:color w:val="777777"/>
          <w:sz w:val="20"/>
          <w:szCs w:val="20"/>
          <w:lang w:eastAsia="pt-BR"/>
        </w:rPr>
        <w:t> sem juros</w:t>
      </w:r>
    </w:p>
    <w:p w:rsidR="008A3980" w:rsidRPr="008A3980" w:rsidRDefault="008A3980" w:rsidP="008A3980">
      <w:pPr>
        <w:shd w:val="clear" w:color="auto" w:fill="FFFFFF"/>
        <w:spacing w:line="240" w:lineRule="auto"/>
        <w:rPr>
          <w:rFonts w:ascii="Arial" w:eastAsia="Times New Roman" w:hAnsi="Arial" w:cs="Arial"/>
          <w:color w:val="777777"/>
          <w:sz w:val="20"/>
          <w:szCs w:val="20"/>
          <w:lang w:eastAsia="pt-BR"/>
        </w:rPr>
      </w:pPr>
      <w:r w:rsidRPr="008A3980">
        <w:rPr>
          <w:rFonts w:ascii="Arial" w:eastAsia="Times New Roman" w:hAnsi="Arial" w:cs="Arial"/>
          <w:b/>
          <w:bCs/>
          <w:color w:val="317F46"/>
          <w:sz w:val="20"/>
          <w:szCs w:val="20"/>
          <w:lang w:eastAsia="pt-BR"/>
        </w:rPr>
        <w:t>R$4.122,84</w:t>
      </w:r>
      <w:r w:rsidRPr="008A3980">
        <w:rPr>
          <w:rFonts w:ascii="Arial" w:eastAsia="Times New Roman" w:hAnsi="Arial" w:cs="Arial"/>
          <w:i/>
          <w:iCs/>
          <w:color w:val="777777"/>
          <w:sz w:val="20"/>
          <w:szCs w:val="20"/>
          <w:lang w:eastAsia="pt-BR"/>
        </w:rPr>
        <w:t>no boleto</w:t>
      </w:r>
    </w:p>
    <w:p w:rsidR="008A3980" w:rsidRPr="008A3980" w:rsidRDefault="008A3980" w:rsidP="008A3980">
      <w:pPr>
        <w:pStyle w:val="Ttulo5"/>
        <w:shd w:val="clear" w:color="auto" w:fill="FFFFFF"/>
        <w:spacing w:before="450" w:after="120"/>
        <w:rPr>
          <w:rFonts w:ascii="Arial" w:hAnsi="Arial" w:cs="Arial"/>
          <w:caps/>
          <w:color w:val="555555"/>
          <w:spacing w:val="12"/>
          <w:sz w:val="20"/>
          <w:szCs w:val="20"/>
        </w:rPr>
      </w:pPr>
      <w:r w:rsidRPr="008A3980">
        <w:rPr>
          <w:rFonts w:ascii="Arial" w:hAnsi="Arial" w:cs="Arial"/>
          <w:caps/>
          <w:color w:val="555555"/>
          <w:spacing w:val="12"/>
          <w:sz w:val="20"/>
          <w:szCs w:val="20"/>
        </w:rPr>
        <w:t>DESCRIÇÃO</w:t>
      </w:r>
    </w:p>
    <w:p w:rsidR="008A3980" w:rsidRPr="008A3980" w:rsidRDefault="008A3980" w:rsidP="008A3980">
      <w:pPr>
        <w:pStyle w:val="Ttulo2"/>
        <w:shd w:val="clear" w:color="auto" w:fill="FFFFFF"/>
        <w:spacing w:before="0" w:after="120"/>
        <w:rPr>
          <w:rFonts w:ascii="Arial" w:hAnsi="Arial" w:cs="Arial"/>
          <w:color w:val="555555"/>
          <w:sz w:val="20"/>
          <w:szCs w:val="20"/>
        </w:rPr>
      </w:pPr>
      <w:proofErr w:type="spellStart"/>
      <w:proofErr w:type="gramStart"/>
      <w:r w:rsidRPr="008A3980">
        <w:rPr>
          <w:rFonts w:ascii="Arial" w:hAnsi="Arial" w:cs="Arial"/>
          <w:color w:val="555555"/>
          <w:sz w:val="20"/>
          <w:szCs w:val="20"/>
        </w:rPr>
        <w:t>Paintball</w:t>
      </w:r>
      <w:proofErr w:type="spellEnd"/>
      <w:r w:rsidRPr="008A3980">
        <w:rPr>
          <w:rFonts w:ascii="Arial" w:hAnsi="Arial" w:cs="Arial"/>
          <w:color w:val="555555"/>
          <w:sz w:val="20"/>
          <w:szCs w:val="20"/>
        </w:rPr>
        <w:t xml:space="preserve"> Online</w:t>
      </w:r>
      <w:proofErr w:type="gramEnd"/>
    </w:p>
    <w:p w:rsidR="008A3980" w:rsidRDefault="008A3980" w:rsidP="00804B98">
      <w:pPr>
        <w:pStyle w:val="SemEspaamento"/>
      </w:pPr>
      <w:r w:rsidRPr="008A3980">
        <w:t>O </w:t>
      </w:r>
      <w:proofErr w:type="spellStart"/>
      <w:r w:rsidRPr="008A3980">
        <w:fldChar w:fldCharType="begin"/>
      </w:r>
      <w:r w:rsidRPr="008A3980">
        <w:instrText xml:space="preserve"> HYPERLINK "https://airsofts.com.br/paintball-online/" </w:instrText>
      </w:r>
      <w:r w:rsidRPr="008A3980">
        <w:fldChar w:fldCharType="separate"/>
      </w:r>
      <w:r w:rsidRPr="008A3980">
        <w:rPr>
          <w:rStyle w:val="Hyperlink"/>
          <w:rFonts w:ascii="Arial" w:hAnsi="Arial" w:cs="Arial"/>
          <w:color w:val="334862"/>
          <w:sz w:val="20"/>
          <w:szCs w:val="20"/>
        </w:rPr>
        <w:t>Paintball</w:t>
      </w:r>
      <w:proofErr w:type="spellEnd"/>
      <w:r w:rsidRPr="008A3980">
        <w:fldChar w:fldCharType="end"/>
      </w:r>
      <w:r w:rsidRPr="008A3980">
        <w:t xml:space="preserve"> Online </w:t>
      </w:r>
      <w:proofErr w:type="spellStart"/>
      <w:r w:rsidRPr="008A3980">
        <w:t>Tippmann</w:t>
      </w:r>
      <w:proofErr w:type="spellEnd"/>
      <w:r w:rsidRPr="008A3980">
        <w:t xml:space="preserve"> Laser </w:t>
      </w:r>
      <w:proofErr w:type="spellStart"/>
      <w:r w:rsidRPr="008A3980">
        <w:t>Tag</w:t>
      </w:r>
      <w:proofErr w:type="spellEnd"/>
      <w:r w:rsidRPr="008A3980">
        <w:t xml:space="preserve"> </w:t>
      </w:r>
      <w:proofErr w:type="spellStart"/>
      <w:r w:rsidRPr="008A3980">
        <w:t>Eagle</w:t>
      </w:r>
      <w:proofErr w:type="spellEnd"/>
      <w:r w:rsidRPr="008A3980">
        <w:t xml:space="preserve"> </w:t>
      </w:r>
      <w:proofErr w:type="spellStart"/>
      <w:r w:rsidRPr="008A3980">
        <w:t>Eye</w:t>
      </w:r>
      <w:proofErr w:type="spellEnd"/>
      <w:r w:rsidRPr="008A3980">
        <w:t xml:space="preserve"> System dá-lhe a sensação e som de um verdadeiro marcador de </w:t>
      </w:r>
      <w:proofErr w:type="spellStart"/>
      <w:r w:rsidRPr="008A3980">
        <w:t>paintball</w:t>
      </w:r>
      <w:proofErr w:type="spellEnd"/>
      <w:r w:rsidRPr="008A3980">
        <w:t xml:space="preserve">. Simplesmente pegando o </w:t>
      </w:r>
      <w:proofErr w:type="spellStart"/>
      <w:r w:rsidRPr="008A3980">
        <w:t>Eagle</w:t>
      </w:r>
      <w:proofErr w:type="spellEnd"/>
      <w:r w:rsidRPr="008A3980">
        <w:t xml:space="preserve"> </w:t>
      </w:r>
      <w:proofErr w:type="spellStart"/>
      <w:r w:rsidRPr="008A3980">
        <w:t>Eye</w:t>
      </w:r>
      <w:proofErr w:type="spellEnd"/>
      <w:r w:rsidRPr="008A3980">
        <w:t xml:space="preserve"> System, junto com um tanque de ar comprimido ou CO2, e anexando-os a um marcador </w:t>
      </w:r>
      <w:proofErr w:type="spellStart"/>
      <w:r w:rsidRPr="008A3980">
        <w:t>Tippmann</w:t>
      </w:r>
      <w:proofErr w:type="spellEnd"/>
      <w:r w:rsidRPr="008A3980">
        <w:t xml:space="preserve"> 98 </w:t>
      </w:r>
      <w:proofErr w:type="spellStart"/>
      <w:r w:rsidRPr="008A3980">
        <w:t>Custom</w:t>
      </w:r>
      <w:proofErr w:type="spellEnd"/>
      <w:r w:rsidRPr="008A3980">
        <w:t xml:space="preserve"> </w:t>
      </w:r>
      <w:proofErr w:type="spellStart"/>
      <w:r w:rsidRPr="008A3980">
        <w:t>Paintball</w:t>
      </w:r>
      <w:proofErr w:type="spellEnd"/>
      <w:r w:rsidRPr="008A3980">
        <w:t xml:space="preserve"> (não incluído). Portanto você tem um sistema de laser que lhe dá o mesmo recuo que você sentiria com um verdadeiro marcador de </w:t>
      </w:r>
      <w:proofErr w:type="spellStart"/>
      <w:r w:rsidRPr="008A3980">
        <w:t>paintball</w:t>
      </w:r>
      <w:proofErr w:type="spellEnd"/>
      <w:r w:rsidRPr="008A3980">
        <w:t>.</w:t>
      </w:r>
    </w:p>
    <w:p w:rsidR="00804B98" w:rsidRPr="008A3980" w:rsidRDefault="00804B98" w:rsidP="00804B98">
      <w:pPr>
        <w:pStyle w:val="SemEspaamento"/>
      </w:pPr>
    </w:p>
    <w:p w:rsidR="008A3980" w:rsidRDefault="008A3980" w:rsidP="00804B98">
      <w:pPr>
        <w:pStyle w:val="SemEspaamento"/>
      </w:pPr>
      <w:r w:rsidRPr="008A3980">
        <w:t xml:space="preserve">Pois o Sistema </w:t>
      </w:r>
      <w:proofErr w:type="spellStart"/>
      <w:r w:rsidRPr="008A3980">
        <w:t>Barracuda</w:t>
      </w:r>
      <w:proofErr w:type="spellEnd"/>
      <w:r w:rsidRPr="008A3980">
        <w:t xml:space="preserve"> é um sistema compacto e leve, adequado até para o mais jovem dos jogadores. Pegamos o popular marcador </w:t>
      </w:r>
      <w:proofErr w:type="spellStart"/>
      <w:r w:rsidRPr="008A3980">
        <w:t>Tippmann</w:t>
      </w:r>
      <w:proofErr w:type="spellEnd"/>
      <w:r w:rsidRPr="008A3980">
        <w:t xml:space="preserve"> 98 </w:t>
      </w:r>
      <w:proofErr w:type="spellStart"/>
      <w:r w:rsidRPr="008A3980">
        <w:t>Custom</w:t>
      </w:r>
      <w:proofErr w:type="spellEnd"/>
      <w:r w:rsidRPr="008A3980">
        <w:t xml:space="preserve"> e assim o convertemos em um transmissor e receptor infravermelho permanente. Este novo sistema elimina a necessidade do C02 operar enquanto ainda usa um marcador de </w:t>
      </w:r>
      <w:proofErr w:type="spellStart"/>
      <w:r w:rsidRPr="008A3980">
        <w:t>paintball</w:t>
      </w:r>
      <w:proofErr w:type="spellEnd"/>
      <w:r w:rsidRPr="008A3980">
        <w:t xml:space="preserve"> real como os grandes. Este é o sistema perfeito para jovens jogadores que querem ser introduzidos no esporte de </w:t>
      </w:r>
      <w:proofErr w:type="spellStart"/>
      <w:r w:rsidRPr="008A3980">
        <w:t>paintball</w:t>
      </w:r>
      <w:proofErr w:type="spellEnd"/>
      <w:r w:rsidRPr="008A3980">
        <w:t xml:space="preserve"> e laser </w:t>
      </w:r>
      <w:proofErr w:type="spellStart"/>
      <w:r w:rsidRPr="008A3980">
        <w:t>tag</w:t>
      </w:r>
      <w:proofErr w:type="spellEnd"/>
      <w:r w:rsidRPr="008A3980">
        <w:t>.</w:t>
      </w:r>
    </w:p>
    <w:p w:rsidR="00804B98" w:rsidRPr="008A3980" w:rsidRDefault="00804B98" w:rsidP="00804B98">
      <w:pPr>
        <w:pStyle w:val="SemEspaamento"/>
      </w:pPr>
    </w:p>
    <w:p w:rsidR="008A3980" w:rsidRDefault="008A3980" w:rsidP="00804B98">
      <w:pPr>
        <w:pStyle w:val="SemEspaamento"/>
      </w:pPr>
      <w:r w:rsidRPr="008A3980">
        <w:t xml:space="preserve">O </w:t>
      </w:r>
      <w:proofErr w:type="spellStart"/>
      <w:r w:rsidRPr="008A3980">
        <w:t>Quick</w:t>
      </w:r>
      <w:proofErr w:type="spellEnd"/>
      <w:r w:rsidRPr="008A3980">
        <w:t xml:space="preserve"> Play oferece aos jogadores e operadores uma maneira muito rápida de pular para um jogo de laser e começar jogando imediatamente. Portanto você não pode personalizar as regras do </w:t>
      </w:r>
      <w:proofErr w:type="spellStart"/>
      <w:r w:rsidRPr="008A3980">
        <w:t>Quick</w:t>
      </w:r>
      <w:proofErr w:type="spellEnd"/>
      <w:r w:rsidRPr="008A3980">
        <w:t xml:space="preserve"> Play, sem limite de tempo, munição ilimitada, saúde, sem médicos e sem equipes. Afinal os jogadores reaparecem automaticamente após serem eliminados.</w:t>
      </w:r>
    </w:p>
    <w:p w:rsidR="00804B98" w:rsidRPr="008A3980" w:rsidRDefault="00804B98" w:rsidP="00804B98">
      <w:pPr>
        <w:pStyle w:val="SemEspaamento"/>
      </w:pPr>
    </w:p>
    <w:p w:rsidR="008A3980" w:rsidRDefault="008A3980" w:rsidP="00804B98">
      <w:pPr>
        <w:pStyle w:val="SemEspaamento"/>
      </w:pPr>
      <w:r w:rsidRPr="008A3980">
        <w:t xml:space="preserve">Além disso tecnologia de LED infravermelho e de </w:t>
      </w:r>
      <w:proofErr w:type="spellStart"/>
      <w:r w:rsidRPr="008A3980">
        <w:t>radio</w:t>
      </w:r>
      <w:proofErr w:type="spellEnd"/>
      <w:r w:rsidRPr="008A3980">
        <w:t xml:space="preserve"> </w:t>
      </w:r>
      <w:proofErr w:type="spellStart"/>
      <w:r w:rsidRPr="008A3980">
        <w:t>freqüência</w:t>
      </w:r>
      <w:proofErr w:type="spellEnd"/>
      <w:r w:rsidRPr="008A3980">
        <w:t xml:space="preserve"> do </w:t>
      </w:r>
      <w:proofErr w:type="spellStart"/>
      <w:r w:rsidRPr="008A3980">
        <w:t>Barracuda</w:t>
      </w:r>
      <w:proofErr w:type="spellEnd"/>
      <w:r w:rsidRPr="008A3980">
        <w:t xml:space="preserve"> System permite que os operadores de campo:</w:t>
      </w:r>
    </w:p>
    <w:p w:rsidR="00804B98" w:rsidRPr="008A3980" w:rsidRDefault="00804B98" w:rsidP="00804B98">
      <w:pPr>
        <w:pStyle w:val="SemEspaamento"/>
      </w:pPr>
    </w:p>
    <w:p w:rsidR="008A3980" w:rsidRPr="008A3980" w:rsidRDefault="008A3980" w:rsidP="00804B98">
      <w:pPr>
        <w:pStyle w:val="SemEspaamento"/>
      </w:pPr>
      <w:r w:rsidRPr="008A3980">
        <w:t>Criem jogos personalizados</w:t>
      </w:r>
    </w:p>
    <w:p w:rsidR="008A3980" w:rsidRPr="008A3980" w:rsidRDefault="008A3980" w:rsidP="00804B98">
      <w:pPr>
        <w:pStyle w:val="SemEspaamento"/>
      </w:pPr>
      <w:r w:rsidRPr="008A3980">
        <w:t>Estabeleçam níveis de munição</w:t>
      </w:r>
    </w:p>
    <w:p w:rsidR="008A3980" w:rsidRPr="008A3980" w:rsidRDefault="008A3980" w:rsidP="00804B98">
      <w:pPr>
        <w:pStyle w:val="SemEspaamento"/>
      </w:pPr>
      <w:r w:rsidRPr="008A3980">
        <w:t>Selecionem o número de vidas</w:t>
      </w:r>
    </w:p>
    <w:p w:rsidR="008A3980" w:rsidRDefault="008A3980" w:rsidP="00804B98">
      <w:pPr>
        <w:pStyle w:val="SemEspaamento"/>
      </w:pPr>
      <w:r w:rsidRPr="008A3980">
        <w:t>Determinem o tempo de jogo</w:t>
      </w:r>
    </w:p>
    <w:p w:rsidR="00804B98" w:rsidRPr="008A3980" w:rsidRDefault="00804B98" w:rsidP="00804B98">
      <w:pPr>
        <w:pStyle w:val="SemEspaamento"/>
      </w:pPr>
    </w:p>
    <w:p w:rsidR="008A3980" w:rsidRPr="008A3980" w:rsidRDefault="008A3980" w:rsidP="00804B98">
      <w:pPr>
        <w:pStyle w:val="SemEspaamento"/>
        <w:rPr>
          <w:color w:val="555555"/>
        </w:rPr>
      </w:pPr>
      <w:r w:rsidRPr="008A3980">
        <w:rPr>
          <w:color w:val="555555"/>
        </w:rPr>
        <w:t>Informações Técnicas:</w:t>
      </w:r>
    </w:p>
    <w:p w:rsidR="008A3980" w:rsidRPr="008A3980" w:rsidRDefault="008A3980" w:rsidP="00804B98">
      <w:pPr>
        <w:pStyle w:val="SemEspaamento"/>
      </w:pPr>
      <w:r w:rsidRPr="008A3980">
        <w:t xml:space="preserve">Modelo: </w:t>
      </w:r>
      <w:proofErr w:type="spellStart"/>
      <w:r w:rsidRPr="008A3980">
        <w:t>Eagle</w:t>
      </w:r>
      <w:proofErr w:type="spellEnd"/>
      <w:r w:rsidRPr="008A3980">
        <w:t xml:space="preserve"> </w:t>
      </w:r>
      <w:proofErr w:type="spellStart"/>
      <w:r w:rsidRPr="008A3980">
        <w:t>Eye</w:t>
      </w:r>
      <w:proofErr w:type="spellEnd"/>
      <w:r w:rsidRPr="008A3980">
        <w:t xml:space="preserve"> System</w:t>
      </w:r>
    </w:p>
    <w:p w:rsidR="008A3980" w:rsidRPr="008A3980" w:rsidRDefault="008A3980" w:rsidP="00804B98">
      <w:pPr>
        <w:pStyle w:val="SemEspaamento"/>
      </w:pPr>
      <w:r w:rsidRPr="008A3980">
        <w:t>Fabricante: LASER TAG</w:t>
      </w:r>
    </w:p>
    <w:p w:rsidR="008A3980" w:rsidRPr="008A3980" w:rsidRDefault="008A3980" w:rsidP="00804B98">
      <w:pPr>
        <w:pStyle w:val="SemEspaamento"/>
      </w:pPr>
      <w:r w:rsidRPr="008A3980">
        <w:t>Águia Olho Recursos do Sistema e Benefícios</w:t>
      </w:r>
    </w:p>
    <w:p w:rsidR="008A3980" w:rsidRPr="008A3980" w:rsidRDefault="008A3980" w:rsidP="00804B98">
      <w:pPr>
        <w:pStyle w:val="SemEspaamento"/>
      </w:pPr>
      <w:r w:rsidRPr="008A3980">
        <w:t xml:space="preserve">Usa um 98 </w:t>
      </w:r>
      <w:proofErr w:type="spellStart"/>
      <w:r w:rsidRPr="008A3980">
        <w:t>Custom</w:t>
      </w:r>
      <w:proofErr w:type="spellEnd"/>
      <w:r w:rsidRPr="008A3980">
        <w:t xml:space="preserve"> para uma sensação de </w:t>
      </w:r>
      <w:proofErr w:type="spellStart"/>
      <w:r w:rsidRPr="008A3980">
        <w:t>paintball</w:t>
      </w:r>
      <w:proofErr w:type="spellEnd"/>
      <w:r w:rsidRPr="008A3980">
        <w:t xml:space="preserve"> verdadeiro *</w:t>
      </w:r>
    </w:p>
    <w:p w:rsidR="008A3980" w:rsidRPr="008A3980" w:rsidRDefault="008A3980" w:rsidP="00804B98">
      <w:pPr>
        <w:pStyle w:val="SemEspaamento"/>
      </w:pPr>
      <w:r w:rsidRPr="008A3980">
        <w:t xml:space="preserve">O Cilindro de CO2 (não incluso) fornece uma sensação real e o som de um marcador </w:t>
      </w:r>
      <w:proofErr w:type="spellStart"/>
      <w:r w:rsidRPr="008A3980">
        <w:t>blowback</w:t>
      </w:r>
      <w:proofErr w:type="spellEnd"/>
    </w:p>
    <w:p w:rsidR="008A3980" w:rsidRPr="008A3980" w:rsidRDefault="008A3980" w:rsidP="00804B98">
      <w:pPr>
        <w:pStyle w:val="SemEspaamento"/>
      </w:pPr>
      <w:r w:rsidRPr="008A3980">
        <w:t xml:space="preserve">Cano Infravermelho (IR) Laser é fácil de usar 98 </w:t>
      </w:r>
      <w:proofErr w:type="spellStart"/>
      <w:r w:rsidRPr="008A3980">
        <w:t>Custom</w:t>
      </w:r>
      <w:proofErr w:type="spellEnd"/>
    </w:p>
    <w:p w:rsidR="008A3980" w:rsidRPr="008A3980" w:rsidRDefault="008A3980" w:rsidP="00804B98">
      <w:pPr>
        <w:pStyle w:val="SemEspaamento"/>
      </w:pPr>
      <w:r w:rsidRPr="008A3980">
        <w:t xml:space="preserve">Rádio </w:t>
      </w:r>
      <w:proofErr w:type="spellStart"/>
      <w:r w:rsidRPr="008A3980">
        <w:t>Freqüência</w:t>
      </w:r>
      <w:proofErr w:type="spellEnd"/>
      <w:r w:rsidRPr="008A3980">
        <w:t xml:space="preserve"> (RF) receptor atribui ao </w:t>
      </w:r>
      <w:proofErr w:type="spellStart"/>
      <w:r w:rsidRPr="008A3980">
        <w:t>feed</w:t>
      </w:r>
      <w:proofErr w:type="spellEnd"/>
      <w:r w:rsidRPr="008A3980">
        <w:t xml:space="preserve"> </w:t>
      </w:r>
      <w:proofErr w:type="spellStart"/>
      <w:r w:rsidRPr="008A3980">
        <w:t>neck</w:t>
      </w:r>
      <w:proofErr w:type="spellEnd"/>
      <w:r w:rsidRPr="008A3980">
        <w:t xml:space="preserve"> de qualquer marcador 98</w:t>
      </w:r>
    </w:p>
    <w:p w:rsidR="008A3980" w:rsidRPr="008A3980" w:rsidRDefault="008A3980" w:rsidP="00804B98">
      <w:pPr>
        <w:pStyle w:val="SemEspaamento"/>
      </w:pPr>
      <w:r w:rsidRPr="008A3980">
        <w:t>O laser é ativado pelo som do marcador quando o gatilho é puxado</w:t>
      </w:r>
    </w:p>
    <w:p w:rsidR="008A3980" w:rsidRPr="008A3980" w:rsidRDefault="008A3980" w:rsidP="00804B98">
      <w:pPr>
        <w:pStyle w:val="SemEspaamento"/>
      </w:pPr>
      <w:r w:rsidRPr="008A3980">
        <w:t xml:space="preserve">CCM (Módulo </w:t>
      </w:r>
      <w:proofErr w:type="spellStart"/>
      <w:r w:rsidRPr="008A3980">
        <w:t>Command</w:t>
      </w:r>
      <w:proofErr w:type="spellEnd"/>
      <w:r w:rsidRPr="008A3980">
        <w:t xml:space="preserve"> Center) é criação e acompanhamento de jogo fácil de fazer</w:t>
      </w:r>
    </w:p>
    <w:p w:rsidR="008A3980" w:rsidRPr="008A3980" w:rsidRDefault="008A3980" w:rsidP="00804B98">
      <w:pPr>
        <w:pStyle w:val="SemEspaamento"/>
      </w:pPr>
      <w:r w:rsidRPr="008A3980">
        <w:t xml:space="preserve">Os jogos em linha podem ser verificados e ser capaz de ir online para acompanhar os resultados </w:t>
      </w:r>
      <w:proofErr w:type="spellStart"/>
      <w:r w:rsidRPr="008A3980">
        <w:t>tambem</w:t>
      </w:r>
      <w:proofErr w:type="spellEnd"/>
    </w:p>
    <w:p w:rsidR="008A3980" w:rsidRDefault="008A3980" w:rsidP="00804B98">
      <w:pPr>
        <w:pStyle w:val="SemEspaamento"/>
      </w:pPr>
      <w:r w:rsidRPr="008A3980">
        <w:t>Cor: Preto</w:t>
      </w:r>
    </w:p>
    <w:p w:rsidR="00804B98" w:rsidRPr="008A3980" w:rsidRDefault="00804B98" w:rsidP="00804B98">
      <w:pPr>
        <w:pStyle w:val="SemEspaamento"/>
      </w:pPr>
    </w:p>
    <w:p w:rsidR="008A3980" w:rsidRPr="008A3980" w:rsidRDefault="008A3980" w:rsidP="00804B98">
      <w:pPr>
        <w:pStyle w:val="SemEspaamento"/>
        <w:rPr>
          <w:color w:val="555555"/>
        </w:rPr>
      </w:pPr>
      <w:r w:rsidRPr="008A3980">
        <w:rPr>
          <w:color w:val="555555"/>
        </w:rPr>
        <w:t>Itens Inclusos:</w:t>
      </w:r>
    </w:p>
    <w:p w:rsidR="008A3980" w:rsidRPr="008A3980" w:rsidRDefault="008A3980" w:rsidP="00804B98">
      <w:pPr>
        <w:pStyle w:val="SemEspaamento"/>
      </w:pPr>
      <w:r w:rsidRPr="008A3980">
        <w:t>Marcador</w:t>
      </w:r>
    </w:p>
    <w:p w:rsidR="008A3980" w:rsidRPr="008A3980" w:rsidRDefault="008A3980" w:rsidP="00804B98">
      <w:pPr>
        <w:pStyle w:val="SemEspaamento"/>
      </w:pPr>
      <w:r w:rsidRPr="008A3980">
        <w:t>Magazine</w:t>
      </w:r>
    </w:p>
    <w:p w:rsidR="008A3980" w:rsidRDefault="008A3980" w:rsidP="00804B98">
      <w:pPr>
        <w:pStyle w:val="SemEspaamento"/>
      </w:pPr>
      <w:r w:rsidRPr="008A3980">
        <w:t>Manual do usuário</w:t>
      </w:r>
    </w:p>
    <w:p w:rsidR="008A3980" w:rsidRDefault="008A3980" w:rsidP="00804B98">
      <w:pPr>
        <w:pStyle w:val="SemEspaamento"/>
      </w:pPr>
    </w:p>
    <w:p w:rsidR="008A3980" w:rsidRDefault="008A3980" w:rsidP="008A3980">
      <w:pPr>
        <w:shd w:val="clear" w:color="auto" w:fill="FFFFFF"/>
        <w:spacing w:before="100" w:beforeAutospacing="1" w:after="144" w:line="240" w:lineRule="auto"/>
        <w:rPr>
          <w:rFonts w:ascii="Arial" w:hAnsi="Arial" w:cs="Arial"/>
          <w:color w:val="777777"/>
          <w:sz w:val="20"/>
          <w:szCs w:val="20"/>
        </w:rPr>
      </w:pPr>
    </w:p>
    <w:p w:rsidR="008A3980" w:rsidRDefault="008A3980" w:rsidP="008A3980">
      <w:pPr>
        <w:shd w:val="clear" w:color="auto" w:fill="FFFFFF"/>
        <w:spacing w:before="100" w:beforeAutospacing="1" w:after="144" w:line="240" w:lineRule="auto"/>
        <w:rPr>
          <w:rFonts w:ascii="Arial" w:hAnsi="Arial" w:cs="Arial"/>
          <w:color w:val="777777"/>
          <w:sz w:val="20"/>
          <w:szCs w:val="20"/>
        </w:rPr>
      </w:pPr>
    </w:p>
    <w:p w:rsidR="00804B98" w:rsidRDefault="00804B98" w:rsidP="008A3980">
      <w:pPr>
        <w:shd w:val="clear" w:color="auto" w:fill="FFFFFF"/>
        <w:spacing w:before="100" w:beforeAutospacing="1" w:after="144" w:line="240" w:lineRule="auto"/>
        <w:rPr>
          <w:rFonts w:ascii="Arial" w:hAnsi="Arial" w:cs="Arial"/>
          <w:color w:val="777777"/>
          <w:sz w:val="20"/>
          <w:szCs w:val="20"/>
        </w:rPr>
      </w:pPr>
    </w:p>
    <w:p w:rsidR="00804B98" w:rsidRDefault="00804B98" w:rsidP="008A3980">
      <w:pPr>
        <w:shd w:val="clear" w:color="auto" w:fill="FFFFFF"/>
        <w:spacing w:before="100" w:beforeAutospacing="1" w:after="144" w:line="240" w:lineRule="auto"/>
        <w:rPr>
          <w:rFonts w:ascii="Arial" w:hAnsi="Arial" w:cs="Arial"/>
          <w:color w:val="777777"/>
          <w:sz w:val="20"/>
          <w:szCs w:val="20"/>
        </w:rPr>
      </w:pPr>
    </w:p>
    <w:p w:rsidR="00804B98" w:rsidRDefault="00804B98" w:rsidP="008A3980">
      <w:pPr>
        <w:shd w:val="clear" w:color="auto" w:fill="FFFFFF"/>
        <w:spacing w:before="100" w:beforeAutospacing="1" w:after="144" w:line="240" w:lineRule="auto"/>
        <w:rPr>
          <w:rFonts w:ascii="Arial" w:hAnsi="Arial" w:cs="Arial"/>
          <w:color w:val="777777"/>
          <w:sz w:val="20"/>
          <w:szCs w:val="20"/>
        </w:rPr>
      </w:pPr>
    </w:p>
    <w:p w:rsidR="00804B98" w:rsidRDefault="00804B98" w:rsidP="008A3980">
      <w:pPr>
        <w:shd w:val="clear" w:color="auto" w:fill="FFFFFF"/>
        <w:spacing w:before="100" w:beforeAutospacing="1" w:after="144" w:line="240" w:lineRule="auto"/>
        <w:rPr>
          <w:rFonts w:ascii="Arial" w:hAnsi="Arial" w:cs="Arial"/>
          <w:color w:val="777777"/>
          <w:sz w:val="20"/>
          <w:szCs w:val="20"/>
        </w:rPr>
      </w:pPr>
    </w:p>
    <w:p w:rsidR="008A3980" w:rsidRPr="008A3980" w:rsidRDefault="008A3980" w:rsidP="008A3980">
      <w:pPr>
        <w:pStyle w:val="Ttulo1"/>
        <w:jc w:val="center"/>
        <w:rPr>
          <w:sz w:val="20"/>
          <w:szCs w:val="20"/>
        </w:rPr>
      </w:pPr>
      <w:r w:rsidRPr="008A3980">
        <w:rPr>
          <w:sz w:val="20"/>
          <w:szCs w:val="20"/>
        </w:rPr>
        <w:t>ARCO E FLECHA</w:t>
      </w:r>
    </w:p>
    <w:p w:rsidR="008A3980" w:rsidRPr="008A3980" w:rsidRDefault="008A3980" w:rsidP="008A3980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20"/>
          <w:szCs w:val="20"/>
          <w:lang w:eastAsia="pt-BR"/>
        </w:rPr>
      </w:pPr>
      <w:r w:rsidRPr="008A3980">
        <w:rPr>
          <w:rFonts w:ascii="Arial" w:eastAsia="Times New Roman" w:hAnsi="Arial" w:cs="Arial"/>
          <w:b/>
          <w:bCs/>
          <w:color w:val="555555"/>
          <w:kern w:val="36"/>
          <w:sz w:val="20"/>
          <w:szCs w:val="20"/>
          <w:lang w:eastAsia="pt-BR"/>
        </w:rPr>
        <w:t>ARCO CRUZ JANDÃO CROSSBOW HWXT – 33 / 35 – 60 180</w:t>
      </w:r>
    </w:p>
    <w:p w:rsidR="008A3980" w:rsidRPr="008A3980" w:rsidRDefault="008A3980" w:rsidP="008A398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777777"/>
          <w:sz w:val="20"/>
          <w:szCs w:val="20"/>
          <w:lang w:eastAsia="pt-BR"/>
        </w:rPr>
      </w:pPr>
      <w:r w:rsidRPr="008A3980">
        <w:rPr>
          <w:rFonts w:ascii="Arial" w:eastAsia="Times New Roman" w:hAnsi="Arial" w:cs="Arial"/>
          <w:b/>
          <w:bCs/>
          <w:color w:val="317F46"/>
          <w:sz w:val="20"/>
          <w:szCs w:val="20"/>
          <w:lang w:eastAsia="pt-BR"/>
        </w:rPr>
        <w:t>R$2.839,94</w:t>
      </w:r>
      <w:r w:rsidRPr="008A3980">
        <w:rPr>
          <w:rFonts w:ascii="Arial" w:eastAsia="Times New Roman" w:hAnsi="Arial" w:cs="Arial"/>
          <w:i/>
          <w:iCs/>
          <w:color w:val="777777"/>
          <w:sz w:val="20"/>
          <w:szCs w:val="20"/>
          <w:lang w:eastAsia="pt-BR"/>
        </w:rPr>
        <w:t>Em até 10x de </w:t>
      </w:r>
      <w:r w:rsidRPr="008A3980">
        <w:rPr>
          <w:rFonts w:ascii="Arial" w:eastAsia="Times New Roman" w:hAnsi="Arial" w:cs="Arial"/>
          <w:b/>
          <w:bCs/>
          <w:i/>
          <w:iCs/>
          <w:color w:val="317F46"/>
          <w:sz w:val="20"/>
          <w:szCs w:val="20"/>
          <w:lang w:eastAsia="pt-BR"/>
        </w:rPr>
        <w:t>R$283,99</w:t>
      </w:r>
      <w:r w:rsidRPr="008A3980">
        <w:rPr>
          <w:rFonts w:ascii="Arial" w:eastAsia="Times New Roman" w:hAnsi="Arial" w:cs="Arial"/>
          <w:i/>
          <w:iCs/>
          <w:color w:val="777777"/>
          <w:sz w:val="20"/>
          <w:szCs w:val="20"/>
          <w:lang w:eastAsia="pt-BR"/>
        </w:rPr>
        <w:t> sem juros</w:t>
      </w:r>
    </w:p>
    <w:p w:rsidR="008A3980" w:rsidRPr="008A3980" w:rsidRDefault="008A3980" w:rsidP="008A3980">
      <w:pPr>
        <w:shd w:val="clear" w:color="auto" w:fill="FFFFFF"/>
        <w:spacing w:line="240" w:lineRule="auto"/>
        <w:rPr>
          <w:rFonts w:ascii="Arial" w:eastAsia="Times New Roman" w:hAnsi="Arial" w:cs="Arial"/>
          <w:color w:val="777777"/>
          <w:sz w:val="20"/>
          <w:szCs w:val="20"/>
          <w:lang w:eastAsia="pt-BR"/>
        </w:rPr>
      </w:pPr>
      <w:r w:rsidRPr="008A3980">
        <w:rPr>
          <w:rFonts w:ascii="Arial" w:eastAsia="Times New Roman" w:hAnsi="Arial" w:cs="Arial"/>
          <w:b/>
          <w:bCs/>
          <w:color w:val="317F46"/>
          <w:sz w:val="20"/>
          <w:szCs w:val="20"/>
          <w:lang w:eastAsia="pt-BR"/>
        </w:rPr>
        <w:t>R$2.413,94</w:t>
      </w:r>
      <w:r w:rsidRPr="008A3980">
        <w:rPr>
          <w:rFonts w:ascii="Arial" w:eastAsia="Times New Roman" w:hAnsi="Arial" w:cs="Arial"/>
          <w:i/>
          <w:iCs/>
          <w:color w:val="777777"/>
          <w:sz w:val="20"/>
          <w:szCs w:val="20"/>
          <w:lang w:eastAsia="pt-BR"/>
        </w:rPr>
        <w:t>no boleto</w:t>
      </w:r>
    </w:p>
    <w:p w:rsidR="008A3980" w:rsidRPr="008A3980" w:rsidRDefault="008A3980" w:rsidP="008A3980">
      <w:pPr>
        <w:pStyle w:val="Ttulo5"/>
        <w:shd w:val="clear" w:color="auto" w:fill="FFFFFF"/>
        <w:spacing w:before="450" w:after="120"/>
        <w:rPr>
          <w:rFonts w:ascii="Arial" w:hAnsi="Arial" w:cs="Arial"/>
          <w:caps/>
          <w:color w:val="555555"/>
          <w:spacing w:val="12"/>
          <w:sz w:val="20"/>
          <w:szCs w:val="20"/>
        </w:rPr>
      </w:pPr>
      <w:r w:rsidRPr="008A3980">
        <w:rPr>
          <w:rFonts w:ascii="Arial" w:hAnsi="Arial" w:cs="Arial"/>
          <w:caps/>
          <w:color w:val="555555"/>
          <w:spacing w:val="12"/>
          <w:sz w:val="20"/>
          <w:szCs w:val="20"/>
        </w:rPr>
        <w:t>DESCRIÇÃO</w:t>
      </w:r>
    </w:p>
    <w:p w:rsidR="008A3980" w:rsidRPr="008A3980" w:rsidRDefault="008A3980" w:rsidP="008A3980">
      <w:pPr>
        <w:pStyle w:val="Ttulo2"/>
        <w:shd w:val="clear" w:color="auto" w:fill="FFFFFF"/>
        <w:spacing w:before="0" w:after="120"/>
        <w:rPr>
          <w:rFonts w:ascii="Arial" w:hAnsi="Arial" w:cs="Arial"/>
          <w:color w:val="555555"/>
          <w:sz w:val="20"/>
          <w:szCs w:val="20"/>
        </w:rPr>
      </w:pPr>
      <w:r w:rsidRPr="008A3980">
        <w:rPr>
          <w:rFonts w:ascii="Arial" w:hAnsi="Arial" w:cs="Arial"/>
          <w:color w:val="555555"/>
          <w:sz w:val="20"/>
          <w:szCs w:val="20"/>
        </w:rPr>
        <w:t>Arco e Flecha Jogo</w:t>
      </w:r>
    </w:p>
    <w:p w:rsidR="008A3980" w:rsidRDefault="008A3980" w:rsidP="00804B98">
      <w:pPr>
        <w:pStyle w:val="SemEspaamento"/>
      </w:pPr>
      <w:r w:rsidRPr="008A3980">
        <w:t>Este </w:t>
      </w:r>
      <w:hyperlink r:id="rId38" w:history="1">
        <w:r w:rsidRPr="008A3980">
          <w:rPr>
            <w:rStyle w:val="Hyperlink"/>
            <w:rFonts w:ascii="Arial" w:hAnsi="Arial" w:cs="Arial"/>
            <w:color w:val="334862"/>
            <w:sz w:val="20"/>
            <w:szCs w:val="20"/>
          </w:rPr>
          <w:t>Arco e Flecha</w:t>
        </w:r>
      </w:hyperlink>
      <w:r w:rsidRPr="008A3980">
        <w:t> Jogo é um esporte que trabalha a concentração, a coordenação motora, o equilíbrio físico e mental. Este equipamento não é um brinquedo. Pois não deve ser usado como tal e sim como um instrumento para a prática de um esporte sério que exige maturidade e disciplina para um uso correto e seguro.</w:t>
      </w:r>
    </w:p>
    <w:p w:rsidR="00804B98" w:rsidRPr="008A3980" w:rsidRDefault="00804B98" w:rsidP="00804B98">
      <w:pPr>
        <w:pStyle w:val="SemEspaamento"/>
      </w:pPr>
    </w:p>
    <w:p w:rsidR="008A3980" w:rsidRDefault="008A3980" w:rsidP="00804B98">
      <w:pPr>
        <w:pStyle w:val="SemEspaamento"/>
      </w:pPr>
      <w:r w:rsidRPr="008A3980">
        <w:t xml:space="preserve">O modelo de arco cruz HWXT-33 /35-60 180, produzido pelo fabricante </w:t>
      </w:r>
      <w:proofErr w:type="spellStart"/>
      <w:r w:rsidRPr="008A3980">
        <w:t>Jandão</w:t>
      </w:r>
      <w:proofErr w:type="spellEnd"/>
      <w:r w:rsidRPr="008A3980">
        <w:t>. Ele é um excelente produto, ao adquiri-lo é notável a qualidade empenhada em sua fabricação. Acima de tudo, este equipamento é destinado para um esporte que trabalha a concentração, assim como, a coordenação motora, o equilíbrio físico e mental.</w:t>
      </w:r>
    </w:p>
    <w:p w:rsidR="00804B98" w:rsidRPr="008A3980" w:rsidRDefault="00804B98" w:rsidP="00804B98">
      <w:pPr>
        <w:pStyle w:val="SemEspaamento"/>
      </w:pPr>
    </w:p>
    <w:p w:rsidR="008A3980" w:rsidRDefault="008A3980" w:rsidP="00804B98">
      <w:pPr>
        <w:pStyle w:val="SemEspaamento"/>
      </w:pPr>
      <w:r w:rsidRPr="008A3980">
        <w:t>Ao passo que, este instrumento possui a finalidade de ser utilizado para a prática de um esporte sério que exige maturidade e disciplina para um uso correto e seguro. Assim sendo, tenha certeza ao adquirir o melhor em termos de qualidade, sua experiência será incrível.</w:t>
      </w:r>
    </w:p>
    <w:p w:rsidR="00804B98" w:rsidRPr="008A3980" w:rsidRDefault="00804B98" w:rsidP="00804B98">
      <w:pPr>
        <w:pStyle w:val="SemEspaamento"/>
      </w:pPr>
    </w:p>
    <w:p w:rsidR="008A3980" w:rsidRDefault="008A3980" w:rsidP="00804B98">
      <w:pPr>
        <w:pStyle w:val="SemEspaamento"/>
      </w:pPr>
      <w:r w:rsidRPr="008A3980">
        <w:t xml:space="preserve">Aconselhamos a passar a Cera </w:t>
      </w:r>
      <w:proofErr w:type="spellStart"/>
      <w:r w:rsidRPr="008A3980">
        <w:t>Lube</w:t>
      </w:r>
      <w:proofErr w:type="spellEnd"/>
      <w:r w:rsidRPr="008A3980">
        <w:t xml:space="preserve"> na corda antes de atirar para maior conservação da mesma, visto que após os tiros a tendência é ir se desfiando gradativamente pois ela tem vida útil curta e deve ser trocada constantemente pois é a característica do produto (Não é um defeito).</w:t>
      </w:r>
    </w:p>
    <w:p w:rsidR="00804B98" w:rsidRPr="008A3980" w:rsidRDefault="00804B98" w:rsidP="00804B98">
      <w:pPr>
        <w:pStyle w:val="SemEspaamento"/>
      </w:pPr>
    </w:p>
    <w:p w:rsidR="008A3980" w:rsidRDefault="008A3980" w:rsidP="00804B98">
      <w:pPr>
        <w:pStyle w:val="SemEspaamento"/>
      </w:pPr>
      <w:r w:rsidRPr="008A3980">
        <w:t>Informações Técnicas:</w:t>
      </w:r>
    </w:p>
    <w:p w:rsidR="00804B98" w:rsidRPr="008A3980" w:rsidRDefault="00804B98" w:rsidP="00804B98">
      <w:pPr>
        <w:pStyle w:val="SemEspaamento"/>
      </w:pPr>
    </w:p>
    <w:p w:rsidR="008A3980" w:rsidRPr="00804B98" w:rsidRDefault="008A3980" w:rsidP="00804B98">
      <w:pPr>
        <w:pStyle w:val="SemEspaamento"/>
      </w:pPr>
      <w:r w:rsidRPr="00804B98">
        <w:t xml:space="preserve">Modelo: </w:t>
      </w:r>
      <w:proofErr w:type="spellStart"/>
      <w:r w:rsidRPr="00804B98">
        <w:t>CrossBow</w:t>
      </w:r>
      <w:proofErr w:type="spellEnd"/>
      <w:r w:rsidRPr="00804B98">
        <w:t xml:space="preserve"> HWXT-33 /35-60 180</w:t>
      </w:r>
    </w:p>
    <w:p w:rsidR="008A3980" w:rsidRPr="00804B98" w:rsidRDefault="008A3980" w:rsidP="00804B98">
      <w:pPr>
        <w:pStyle w:val="SemEspaamento"/>
      </w:pPr>
      <w:r w:rsidRPr="00804B98">
        <w:t xml:space="preserve">Fabricante: </w:t>
      </w:r>
      <w:proofErr w:type="spellStart"/>
      <w:r w:rsidRPr="00804B98">
        <w:t>Jandão</w:t>
      </w:r>
      <w:proofErr w:type="spellEnd"/>
    </w:p>
    <w:p w:rsidR="008A3980" w:rsidRPr="00804B98" w:rsidRDefault="008A3980" w:rsidP="00804B98">
      <w:pPr>
        <w:pStyle w:val="SemEspaamento"/>
      </w:pPr>
      <w:r w:rsidRPr="00804B98">
        <w:t>Membro inovador do molde de compressão</w:t>
      </w:r>
    </w:p>
    <w:p w:rsidR="008A3980" w:rsidRPr="00804B98" w:rsidRDefault="008A3980" w:rsidP="00804B98">
      <w:pPr>
        <w:pStyle w:val="SemEspaamento"/>
      </w:pPr>
      <w:r w:rsidRPr="00804B98">
        <w:t xml:space="preserve">Mais recente projeto usinado CNC </w:t>
      </w:r>
      <w:proofErr w:type="spellStart"/>
      <w:r w:rsidRPr="00804B98">
        <w:t>riser</w:t>
      </w:r>
      <w:proofErr w:type="spellEnd"/>
      <w:r w:rsidRPr="00804B98">
        <w:t xml:space="preserve"> classe aeronave</w:t>
      </w:r>
    </w:p>
    <w:p w:rsidR="008A3980" w:rsidRPr="00804B98" w:rsidRDefault="008A3980" w:rsidP="00804B98">
      <w:pPr>
        <w:pStyle w:val="SemEspaamento"/>
      </w:pPr>
      <w:r w:rsidRPr="00804B98">
        <w:t>Trilho feito de alumínio de alta qualidade</w:t>
      </w:r>
    </w:p>
    <w:p w:rsidR="008A3980" w:rsidRPr="00804B98" w:rsidRDefault="008A3980" w:rsidP="00804B98">
      <w:pPr>
        <w:pStyle w:val="SemEspaamento"/>
      </w:pPr>
      <w:r w:rsidRPr="00804B98">
        <w:t xml:space="preserve">Gatilho </w:t>
      </w:r>
      <w:proofErr w:type="spellStart"/>
      <w:r w:rsidRPr="00804B98">
        <w:t>ultra-leve</w:t>
      </w:r>
      <w:proofErr w:type="spellEnd"/>
      <w:r w:rsidRPr="00804B98">
        <w:t xml:space="preserve">, apenas 3,1 </w:t>
      </w:r>
      <w:proofErr w:type="spellStart"/>
      <w:r w:rsidRPr="00804B98">
        <w:t>lbs</w:t>
      </w:r>
      <w:proofErr w:type="spellEnd"/>
      <w:r w:rsidRPr="00804B98">
        <w:t xml:space="preserve"> força de tração</w:t>
      </w:r>
    </w:p>
    <w:p w:rsidR="008A3980" w:rsidRPr="008A3980" w:rsidRDefault="008A3980" w:rsidP="008A3980">
      <w:pPr>
        <w:shd w:val="clear" w:color="auto" w:fill="FFFFFF"/>
        <w:spacing w:before="100" w:beforeAutospacing="1" w:after="144" w:line="240" w:lineRule="auto"/>
        <w:rPr>
          <w:rFonts w:ascii="Arial" w:hAnsi="Arial" w:cs="Arial"/>
          <w:color w:val="777777"/>
          <w:sz w:val="20"/>
          <w:szCs w:val="20"/>
        </w:rPr>
      </w:pPr>
    </w:p>
    <w:p w:rsidR="008A3980" w:rsidRDefault="008A3980" w:rsidP="008A3980">
      <w:pPr>
        <w:pStyle w:val="SemEspaamento"/>
        <w:rPr>
          <w:b/>
          <w:sz w:val="24"/>
          <w:szCs w:val="24"/>
          <w:lang w:eastAsia="pt-BR"/>
        </w:rPr>
      </w:pPr>
    </w:p>
    <w:p w:rsidR="008A3980" w:rsidRDefault="008A3980" w:rsidP="008A3980">
      <w:pPr>
        <w:pStyle w:val="SemEspaamento"/>
        <w:rPr>
          <w:b/>
          <w:sz w:val="24"/>
          <w:szCs w:val="24"/>
          <w:lang w:eastAsia="pt-BR"/>
        </w:rPr>
      </w:pPr>
    </w:p>
    <w:p w:rsidR="008A3980" w:rsidRDefault="008A3980" w:rsidP="008A3980">
      <w:pPr>
        <w:pStyle w:val="SemEspaamento"/>
        <w:rPr>
          <w:b/>
          <w:sz w:val="24"/>
          <w:szCs w:val="24"/>
          <w:lang w:eastAsia="pt-BR"/>
        </w:rPr>
      </w:pPr>
    </w:p>
    <w:p w:rsidR="008A3980" w:rsidRDefault="008A3980" w:rsidP="008A3980">
      <w:pPr>
        <w:pStyle w:val="SemEspaamento"/>
        <w:rPr>
          <w:b/>
          <w:sz w:val="24"/>
          <w:szCs w:val="24"/>
          <w:lang w:eastAsia="pt-BR"/>
        </w:rPr>
      </w:pPr>
    </w:p>
    <w:p w:rsidR="008A3980" w:rsidRDefault="008A3980" w:rsidP="008A3980">
      <w:pPr>
        <w:pStyle w:val="SemEspaamento"/>
        <w:rPr>
          <w:b/>
          <w:sz w:val="24"/>
          <w:szCs w:val="24"/>
          <w:lang w:eastAsia="pt-BR"/>
        </w:rPr>
      </w:pPr>
    </w:p>
    <w:p w:rsidR="008A3980" w:rsidRDefault="008A3980" w:rsidP="008A3980">
      <w:pPr>
        <w:pStyle w:val="SemEspaamento"/>
        <w:rPr>
          <w:b/>
          <w:sz w:val="24"/>
          <w:szCs w:val="24"/>
          <w:lang w:eastAsia="pt-BR"/>
        </w:rPr>
      </w:pPr>
    </w:p>
    <w:p w:rsidR="008A3980" w:rsidRDefault="008A3980" w:rsidP="008A3980">
      <w:pPr>
        <w:pStyle w:val="SemEspaamento"/>
        <w:rPr>
          <w:b/>
          <w:sz w:val="24"/>
          <w:szCs w:val="24"/>
          <w:lang w:eastAsia="pt-BR"/>
        </w:rPr>
      </w:pPr>
    </w:p>
    <w:p w:rsidR="008A3980" w:rsidRDefault="008A3980" w:rsidP="008A3980">
      <w:pPr>
        <w:pStyle w:val="SemEspaamento"/>
        <w:rPr>
          <w:b/>
          <w:sz w:val="24"/>
          <w:szCs w:val="24"/>
          <w:lang w:eastAsia="pt-BR"/>
        </w:rPr>
      </w:pPr>
    </w:p>
    <w:p w:rsidR="008A3980" w:rsidRDefault="008A3980" w:rsidP="008A3980">
      <w:pPr>
        <w:pStyle w:val="SemEspaamento"/>
        <w:rPr>
          <w:b/>
          <w:sz w:val="24"/>
          <w:szCs w:val="24"/>
          <w:lang w:eastAsia="pt-BR"/>
        </w:rPr>
      </w:pPr>
    </w:p>
    <w:p w:rsidR="008A3980" w:rsidRDefault="008A3980" w:rsidP="008A3980">
      <w:pPr>
        <w:pStyle w:val="SemEspaamento"/>
        <w:rPr>
          <w:b/>
          <w:sz w:val="24"/>
          <w:szCs w:val="24"/>
          <w:lang w:eastAsia="pt-BR"/>
        </w:rPr>
      </w:pPr>
    </w:p>
    <w:p w:rsidR="008A3980" w:rsidRDefault="008A3980" w:rsidP="008A3980">
      <w:pPr>
        <w:pStyle w:val="SemEspaamento"/>
        <w:rPr>
          <w:b/>
          <w:sz w:val="24"/>
          <w:szCs w:val="24"/>
          <w:lang w:eastAsia="pt-BR"/>
        </w:rPr>
      </w:pPr>
    </w:p>
    <w:p w:rsidR="008A3980" w:rsidRDefault="008A3980" w:rsidP="008A3980">
      <w:pPr>
        <w:pStyle w:val="SemEspaamento"/>
        <w:rPr>
          <w:b/>
          <w:sz w:val="24"/>
          <w:szCs w:val="24"/>
          <w:lang w:eastAsia="pt-BR"/>
        </w:rPr>
      </w:pPr>
    </w:p>
    <w:p w:rsidR="008A3980" w:rsidRDefault="008A3980" w:rsidP="008A3980">
      <w:pPr>
        <w:pStyle w:val="SemEspaamento"/>
        <w:rPr>
          <w:b/>
          <w:sz w:val="24"/>
          <w:szCs w:val="24"/>
          <w:lang w:eastAsia="pt-BR"/>
        </w:rPr>
      </w:pPr>
    </w:p>
    <w:p w:rsidR="008A3980" w:rsidRDefault="008A3980" w:rsidP="008A3980">
      <w:pPr>
        <w:pStyle w:val="SemEspaamento"/>
        <w:rPr>
          <w:b/>
          <w:sz w:val="24"/>
          <w:szCs w:val="24"/>
          <w:lang w:eastAsia="pt-BR"/>
        </w:rPr>
      </w:pPr>
    </w:p>
    <w:p w:rsidR="008A3980" w:rsidRDefault="008A3980" w:rsidP="008A3980">
      <w:pPr>
        <w:pStyle w:val="SemEspaamento"/>
        <w:rPr>
          <w:b/>
          <w:sz w:val="24"/>
          <w:szCs w:val="24"/>
          <w:lang w:eastAsia="pt-BR"/>
        </w:rPr>
      </w:pPr>
    </w:p>
    <w:p w:rsidR="008A3980" w:rsidRDefault="008A3980" w:rsidP="008A3980">
      <w:pPr>
        <w:pStyle w:val="SemEspaamento"/>
        <w:rPr>
          <w:b/>
          <w:sz w:val="24"/>
          <w:szCs w:val="24"/>
          <w:lang w:eastAsia="pt-BR"/>
        </w:rPr>
      </w:pPr>
    </w:p>
    <w:p w:rsidR="008A3980" w:rsidRDefault="008A3980" w:rsidP="008A3980">
      <w:pPr>
        <w:pStyle w:val="SemEspaamento"/>
        <w:rPr>
          <w:b/>
          <w:sz w:val="24"/>
          <w:szCs w:val="24"/>
          <w:lang w:eastAsia="pt-BR"/>
        </w:rPr>
      </w:pPr>
    </w:p>
    <w:p w:rsidR="008A3980" w:rsidRDefault="008A3980" w:rsidP="008A3980">
      <w:pPr>
        <w:pStyle w:val="SemEspaamento"/>
        <w:rPr>
          <w:b/>
          <w:sz w:val="24"/>
          <w:szCs w:val="24"/>
          <w:lang w:eastAsia="pt-BR"/>
        </w:rPr>
      </w:pPr>
    </w:p>
    <w:p w:rsidR="00804B98" w:rsidRDefault="00804B98" w:rsidP="008A3980">
      <w:pPr>
        <w:pStyle w:val="SemEspaamento"/>
        <w:rPr>
          <w:b/>
          <w:sz w:val="24"/>
          <w:szCs w:val="24"/>
          <w:lang w:eastAsia="pt-BR"/>
        </w:rPr>
      </w:pPr>
    </w:p>
    <w:p w:rsidR="008A3980" w:rsidRDefault="008A3980" w:rsidP="008A3980">
      <w:pPr>
        <w:pStyle w:val="SemEspaamento"/>
        <w:rPr>
          <w:b/>
          <w:sz w:val="24"/>
          <w:szCs w:val="24"/>
          <w:lang w:eastAsia="pt-BR"/>
        </w:rPr>
      </w:pPr>
    </w:p>
    <w:p w:rsidR="008A3980" w:rsidRDefault="008A3980" w:rsidP="008A3980">
      <w:pPr>
        <w:pStyle w:val="SemEspaamento"/>
        <w:rPr>
          <w:b/>
          <w:sz w:val="24"/>
          <w:szCs w:val="24"/>
          <w:lang w:eastAsia="pt-BR"/>
        </w:rPr>
      </w:pPr>
    </w:p>
    <w:p w:rsidR="008A3980" w:rsidRDefault="008A3980" w:rsidP="008A3980">
      <w:pPr>
        <w:pStyle w:val="SemEspaamento"/>
        <w:rPr>
          <w:b/>
          <w:sz w:val="24"/>
          <w:szCs w:val="24"/>
          <w:lang w:eastAsia="pt-BR"/>
        </w:rPr>
      </w:pPr>
    </w:p>
    <w:p w:rsidR="008A3980" w:rsidRDefault="008A3980" w:rsidP="008A3980">
      <w:pPr>
        <w:pStyle w:val="SemEspaamento"/>
        <w:rPr>
          <w:b/>
          <w:sz w:val="24"/>
          <w:szCs w:val="24"/>
          <w:lang w:eastAsia="pt-BR"/>
        </w:rPr>
      </w:pPr>
    </w:p>
    <w:p w:rsidR="008A3980" w:rsidRPr="008A3980" w:rsidRDefault="008A3980" w:rsidP="008A3980">
      <w:pPr>
        <w:pStyle w:val="SemEspaamento"/>
        <w:jc w:val="center"/>
        <w:rPr>
          <w:b/>
          <w:sz w:val="28"/>
          <w:szCs w:val="28"/>
          <w:lang w:eastAsia="pt-BR"/>
        </w:rPr>
      </w:pPr>
      <w:r w:rsidRPr="008A3980">
        <w:rPr>
          <w:b/>
          <w:sz w:val="28"/>
          <w:szCs w:val="28"/>
          <w:lang w:eastAsia="pt-BR"/>
        </w:rPr>
        <w:t>BALESTRA</w:t>
      </w:r>
    </w:p>
    <w:p w:rsidR="008A3980" w:rsidRPr="008A3980" w:rsidRDefault="008A3980" w:rsidP="008A3980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24"/>
          <w:szCs w:val="24"/>
          <w:lang w:eastAsia="pt-BR"/>
        </w:rPr>
      </w:pPr>
      <w:r w:rsidRPr="008A3980">
        <w:rPr>
          <w:rFonts w:ascii="Arial" w:eastAsia="Times New Roman" w:hAnsi="Arial" w:cs="Arial"/>
          <w:b/>
          <w:bCs/>
          <w:color w:val="555555"/>
          <w:kern w:val="36"/>
          <w:sz w:val="24"/>
          <w:szCs w:val="24"/>
          <w:lang w:eastAsia="pt-BR"/>
        </w:rPr>
        <w:t>BALESTRA CHACE SUN JANDÃO 2009F – 176 LBS – CAMO</w:t>
      </w:r>
    </w:p>
    <w:p w:rsidR="008A3980" w:rsidRPr="008A3980" w:rsidRDefault="008A3980" w:rsidP="008A398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777777"/>
          <w:sz w:val="24"/>
          <w:szCs w:val="24"/>
          <w:lang w:eastAsia="pt-BR"/>
        </w:rPr>
      </w:pPr>
      <w:r w:rsidRPr="008A3980">
        <w:rPr>
          <w:rFonts w:ascii="Arial" w:eastAsia="Times New Roman" w:hAnsi="Arial" w:cs="Arial"/>
          <w:b/>
          <w:bCs/>
          <w:color w:val="317F46"/>
          <w:sz w:val="24"/>
          <w:szCs w:val="24"/>
          <w:lang w:eastAsia="pt-BR"/>
        </w:rPr>
        <w:t>R$2.404,56</w:t>
      </w:r>
      <w:r w:rsidRPr="008A3980">
        <w:rPr>
          <w:rFonts w:ascii="Arial" w:eastAsia="Times New Roman" w:hAnsi="Arial" w:cs="Arial"/>
          <w:i/>
          <w:iCs/>
          <w:color w:val="777777"/>
          <w:sz w:val="24"/>
          <w:szCs w:val="24"/>
          <w:lang w:eastAsia="pt-BR"/>
        </w:rPr>
        <w:t>Em até 10x de </w:t>
      </w:r>
      <w:r w:rsidRPr="008A3980">
        <w:rPr>
          <w:rFonts w:ascii="Arial" w:eastAsia="Times New Roman" w:hAnsi="Arial" w:cs="Arial"/>
          <w:b/>
          <w:bCs/>
          <w:i/>
          <w:iCs/>
          <w:color w:val="317F46"/>
          <w:sz w:val="24"/>
          <w:szCs w:val="24"/>
          <w:lang w:eastAsia="pt-BR"/>
        </w:rPr>
        <w:t>R$240,46</w:t>
      </w:r>
      <w:r w:rsidRPr="008A3980">
        <w:rPr>
          <w:rFonts w:ascii="Arial" w:eastAsia="Times New Roman" w:hAnsi="Arial" w:cs="Arial"/>
          <w:i/>
          <w:iCs/>
          <w:color w:val="777777"/>
          <w:sz w:val="24"/>
          <w:szCs w:val="24"/>
          <w:lang w:eastAsia="pt-BR"/>
        </w:rPr>
        <w:t> sem juros</w:t>
      </w:r>
    </w:p>
    <w:p w:rsidR="008A3980" w:rsidRPr="008A3980" w:rsidRDefault="008A3980" w:rsidP="008A3980">
      <w:pPr>
        <w:shd w:val="clear" w:color="auto" w:fill="FFFFFF"/>
        <w:spacing w:line="240" w:lineRule="auto"/>
        <w:rPr>
          <w:rFonts w:ascii="Arial" w:eastAsia="Times New Roman" w:hAnsi="Arial" w:cs="Arial"/>
          <w:color w:val="777777"/>
          <w:sz w:val="24"/>
          <w:szCs w:val="24"/>
          <w:lang w:eastAsia="pt-BR"/>
        </w:rPr>
      </w:pPr>
      <w:r w:rsidRPr="008A3980">
        <w:rPr>
          <w:rFonts w:ascii="Arial" w:eastAsia="Times New Roman" w:hAnsi="Arial" w:cs="Arial"/>
          <w:b/>
          <w:bCs/>
          <w:color w:val="317F46"/>
          <w:sz w:val="24"/>
          <w:szCs w:val="24"/>
          <w:lang w:eastAsia="pt-BR"/>
        </w:rPr>
        <w:t>R$2.043,88</w:t>
      </w:r>
      <w:r w:rsidRPr="008A3980">
        <w:rPr>
          <w:rFonts w:ascii="Arial" w:eastAsia="Times New Roman" w:hAnsi="Arial" w:cs="Arial"/>
          <w:i/>
          <w:iCs/>
          <w:color w:val="777777"/>
          <w:sz w:val="24"/>
          <w:szCs w:val="24"/>
          <w:lang w:eastAsia="pt-BR"/>
        </w:rPr>
        <w:t>no boleto</w:t>
      </w:r>
    </w:p>
    <w:p w:rsidR="008A3980" w:rsidRPr="008A3980" w:rsidRDefault="008A3980" w:rsidP="008A3980">
      <w:pPr>
        <w:pStyle w:val="Ttulo5"/>
        <w:shd w:val="clear" w:color="auto" w:fill="FFFFFF"/>
        <w:spacing w:before="450" w:after="120"/>
        <w:rPr>
          <w:rFonts w:ascii="Arial" w:hAnsi="Arial" w:cs="Arial"/>
          <w:caps/>
          <w:color w:val="555555"/>
          <w:spacing w:val="12"/>
          <w:sz w:val="24"/>
          <w:szCs w:val="24"/>
        </w:rPr>
      </w:pPr>
      <w:r w:rsidRPr="008A3980">
        <w:rPr>
          <w:rFonts w:ascii="Arial" w:hAnsi="Arial" w:cs="Arial"/>
          <w:caps/>
          <w:color w:val="555555"/>
          <w:spacing w:val="12"/>
          <w:sz w:val="24"/>
          <w:szCs w:val="24"/>
        </w:rPr>
        <w:t>DESCRIÇÃO</w:t>
      </w:r>
    </w:p>
    <w:p w:rsidR="008A3980" w:rsidRPr="008A3980" w:rsidRDefault="008A3980" w:rsidP="008A3980">
      <w:pPr>
        <w:pStyle w:val="Ttulo2"/>
        <w:shd w:val="clear" w:color="auto" w:fill="FFFFFF"/>
        <w:spacing w:before="0" w:after="120"/>
        <w:rPr>
          <w:rFonts w:ascii="Arial" w:hAnsi="Arial" w:cs="Arial"/>
          <w:color w:val="555555"/>
          <w:sz w:val="24"/>
          <w:szCs w:val="24"/>
        </w:rPr>
      </w:pPr>
      <w:r w:rsidRPr="008A3980">
        <w:rPr>
          <w:rFonts w:ascii="Arial" w:hAnsi="Arial" w:cs="Arial"/>
          <w:color w:val="555555"/>
          <w:sz w:val="24"/>
          <w:szCs w:val="24"/>
        </w:rPr>
        <w:t xml:space="preserve">Besta </w:t>
      </w:r>
      <w:proofErr w:type="spellStart"/>
      <w:r w:rsidRPr="008A3980">
        <w:rPr>
          <w:rFonts w:ascii="Arial" w:hAnsi="Arial" w:cs="Arial"/>
          <w:color w:val="555555"/>
          <w:sz w:val="24"/>
          <w:szCs w:val="24"/>
        </w:rPr>
        <w:t>Balestra</w:t>
      </w:r>
      <w:proofErr w:type="spellEnd"/>
      <w:r w:rsidRPr="008A3980">
        <w:rPr>
          <w:rFonts w:ascii="Arial" w:hAnsi="Arial" w:cs="Arial"/>
          <w:color w:val="555555"/>
          <w:sz w:val="24"/>
          <w:szCs w:val="24"/>
        </w:rPr>
        <w:t xml:space="preserve"> Recurva</w:t>
      </w:r>
    </w:p>
    <w:p w:rsidR="008A3980" w:rsidRDefault="008A3980" w:rsidP="00804B98">
      <w:pPr>
        <w:pStyle w:val="SemEspaamento"/>
      </w:pPr>
      <w:r w:rsidRPr="008A3980">
        <w:t>A Besta </w:t>
      </w:r>
      <w:proofErr w:type="spellStart"/>
      <w:r w:rsidRPr="008A3980">
        <w:fldChar w:fldCharType="begin"/>
      </w:r>
      <w:r w:rsidRPr="008A3980">
        <w:instrText xml:space="preserve"> HYPERLINK "https://airsofts.com.br/besta-balestra-recurva/" </w:instrText>
      </w:r>
      <w:r w:rsidRPr="008A3980">
        <w:fldChar w:fldCharType="separate"/>
      </w:r>
      <w:r w:rsidRPr="008A3980">
        <w:rPr>
          <w:rStyle w:val="Hyperlink"/>
          <w:rFonts w:ascii="Arial" w:hAnsi="Arial" w:cs="Arial"/>
          <w:color w:val="334862"/>
        </w:rPr>
        <w:t>Balestra</w:t>
      </w:r>
      <w:proofErr w:type="spellEnd"/>
      <w:r w:rsidRPr="008A3980">
        <w:fldChar w:fldCharType="end"/>
      </w:r>
      <w:r w:rsidRPr="008A3980">
        <w:t xml:space="preserve"> Recurva produzido pelo alto padrão de qualidade da </w:t>
      </w:r>
      <w:proofErr w:type="spellStart"/>
      <w:r w:rsidRPr="008A3980">
        <w:t>Jandão</w:t>
      </w:r>
      <w:proofErr w:type="spellEnd"/>
      <w:r w:rsidRPr="008A3980">
        <w:t xml:space="preserve">. Essa </w:t>
      </w:r>
      <w:proofErr w:type="spellStart"/>
      <w:r w:rsidRPr="008A3980">
        <w:t>balestra</w:t>
      </w:r>
      <w:proofErr w:type="spellEnd"/>
      <w:r w:rsidRPr="008A3980">
        <w:t xml:space="preserve"> é fabricada com tecnologia inovadora de compressão. Além disso, outro atrativo desse modelo é a potência que ele alcança de até 330 </w:t>
      </w:r>
      <w:proofErr w:type="spellStart"/>
      <w:r w:rsidRPr="008A3980">
        <w:t>lbs</w:t>
      </w:r>
      <w:proofErr w:type="spellEnd"/>
      <w:r w:rsidRPr="008A3980">
        <w:t>, assim como, possui um design atraente, cor diferenciada.</w:t>
      </w:r>
    </w:p>
    <w:p w:rsidR="00804B98" w:rsidRPr="008A3980" w:rsidRDefault="00804B98" w:rsidP="00804B98">
      <w:pPr>
        <w:pStyle w:val="SemEspaamento"/>
      </w:pPr>
    </w:p>
    <w:p w:rsidR="008A3980" w:rsidRPr="00804B98" w:rsidRDefault="008A3980" w:rsidP="00804B98">
      <w:pPr>
        <w:pStyle w:val="SemEspaamento"/>
      </w:pPr>
      <w:r w:rsidRPr="00804B98">
        <w:t>Assim, você que está procurando por um equipamento de qualidade e eficiência, com agilidade em seus disparos, esse é o modelo perfeito, ou seja, supera todas as expectativas.</w:t>
      </w:r>
    </w:p>
    <w:p w:rsidR="00804B98" w:rsidRPr="008A3980" w:rsidRDefault="00804B98" w:rsidP="00804B98">
      <w:pPr>
        <w:pStyle w:val="SemEspaamento"/>
        <w:rPr>
          <w:rFonts w:ascii="Arial" w:hAnsi="Arial" w:cs="Arial"/>
          <w:color w:val="777777"/>
        </w:rPr>
      </w:pPr>
    </w:p>
    <w:p w:rsidR="008A3980" w:rsidRDefault="008A3980" w:rsidP="00804B98">
      <w:pPr>
        <w:pStyle w:val="SemEspaamento"/>
      </w:pPr>
      <w:r w:rsidRPr="008A3980">
        <w:t>Desta maneira, essa </w:t>
      </w:r>
      <w:proofErr w:type="spellStart"/>
      <w:r w:rsidRPr="008A3980">
        <w:t>Balestra</w:t>
      </w:r>
      <w:proofErr w:type="spellEnd"/>
      <w:r w:rsidRPr="008A3980">
        <w:t xml:space="preserve"> Recurva </w:t>
      </w:r>
      <w:proofErr w:type="spellStart"/>
      <w:r w:rsidRPr="008A3980">
        <w:t>Chace</w:t>
      </w:r>
      <w:proofErr w:type="spellEnd"/>
      <w:r w:rsidRPr="008A3980">
        <w:t xml:space="preserve"> Sun </w:t>
      </w:r>
      <w:proofErr w:type="spellStart"/>
      <w:r w:rsidRPr="008A3980">
        <w:t>Camo</w:t>
      </w:r>
      <w:proofErr w:type="spellEnd"/>
      <w:r w:rsidRPr="008A3980">
        <w:t xml:space="preserve"> 2009F apresenta sua estrutura com materiais pensados nos amantes do esporte, por isso, seu desempenho é admirável, além de toda a preocupação do fabricante com a segurança dos usuários ao manusear o equipamento.</w:t>
      </w:r>
    </w:p>
    <w:p w:rsidR="00804B98" w:rsidRPr="008A3980" w:rsidRDefault="00804B98" w:rsidP="00804B98">
      <w:pPr>
        <w:pStyle w:val="SemEspaamento"/>
      </w:pPr>
    </w:p>
    <w:p w:rsidR="008A3980" w:rsidRPr="008A3980" w:rsidRDefault="008A3980" w:rsidP="008A3980">
      <w:pPr>
        <w:pStyle w:val="Ttulo3"/>
        <w:shd w:val="clear" w:color="auto" w:fill="FFFFFF"/>
        <w:spacing w:before="0" w:after="120"/>
        <w:rPr>
          <w:rFonts w:ascii="Arial" w:hAnsi="Arial" w:cs="Arial"/>
          <w:color w:val="555555"/>
        </w:rPr>
      </w:pPr>
      <w:r w:rsidRPr="008A3980">
        <w:rPr>
          <w:rFonts w:ascii="Arial" w:hAnsi="Arial" w:cs="Arial"/>
          <w:color w:val="555555"/>
        </w:rPr>
        <w:t>Recomendações:</w:t>
      </w:r>
    </w:p>
    <w:p w:rsidR="008A3980" w:rsidRDefault="008A3980" w:rsidP="00804B98">
      <w:pPr>
        <w:pStyle w:val="SemEspaamento"/>
      </w:pPr>
      <w:r w:rsidRPr="008A3980">
        <w:t xml:space="preserve">Nunca solte a corda sem a </w:t>
      </w:r>
      <w:proofErr w:type="gramStart"/>
      <w:r w:rsidRPr="008A3980">
        <w:t>flecha(</w:t>
      </w:r>
      <w:proofErr w:type="spellStart"/>
      <w:proofErr w:type="gramEnd"/>
      <w:r w:rsidRPr="008A3980">
        <w:t>Dry-fire</w:t>
      </w:r>
      <w:proofErr w:type="spellEnd"/>
      <w:r w:rsidRPr="008A3980">
        <w:t>), pois fazendo isso o impacto será todo absorvido pelo equipamento e poderá danificar as lâminas e corda.</w:t>
      </w:r>
    </w:p>
    <w:p w:rsidR="00804B98" w:rsidRPr="008A3980" w:rsidRDefault="00804B98" w:rsidP="00804B98">
      <w:pPr>
        <w:pStyle w:val="SemEspaamento"/>
      </w:pPr>
    </w:p>
    <w:p w:rsidR="008A3980" w:rsidRDefault="008A3980" w:rsidP="00804B98">
      <w:pPr>
        <w:pStyle w:val="SemEspaamento"/>
      </w:pPr>
      <w:r w:rsidRPr="008A3980">
        <w:t>Procure atirar em algo macio para não danificar suas flechas.</w:t>
      </w:r>
    </w:p>
    <w:p w:rsidR="00804B98" w:rsidRPr="008A3980" w:rsidRDefault="00804B98" w:rsidP="00804B98">
      <w:pPr>
        <w:pStyle w:val="SemEspaamento"/>
      </w:pPr>
    </w:p>
    <w:p w:rsidR="008A3980" w:rsidRDefault="008A3980" w:rsidP="00804B98">
      <w:pPr>
        <w:pStyle w:val="SemEspaamento"/>
      </w:pPr>
      <w:r w:rsidRPr="008A3980">
        <w:t xml:space="preserve">Caso tenha alguma dúvida de como manusear o equipamento, não </w:t>
      </w:r>
      <w:proofErr w:type="gramStart"/>
      <w:r w:rsidRPr="008A3980">
        <w:t>utilize-o</w:t>
      </w:r>
      <w:proofErr w:type="gramEnd"/>
      <w:r w:rsidRPr="008A3980">
        <w:t xml:space="preserve"> até que suas dúvidas tenham sido sanadas.</w:t>
      </w:r>
    </w:p>
    <w:p w:rsidR="00804B98" w:rsidRPr="008A3980" w:rsidRDefault="00804B98" w:rsidP="00804B98">
      <w:pPr>
        <w:pStyle w:val="SemEspaamento"/>
      </w:pPr>
    </w:p>
    <w:p w:rsidR="008A3980" w:rsidRDefault="008A3980" w:rsidP="00804B98">
      <w:pPr>
        <w:pStyle w:val="SemEspaamento"/>
      </w:pPr>
      <w:r w:rsidRPr="008A3980">
        <w:t>Não aponte este equipamento para uma pessoa ou animal, pois poderá causar acidentes sérios ou até mesmo fatais.</w:t>
      </w:r>
    </w:p>
    <w:p w:rsidR="00804B98" w:rsidRPr="008A3980" w:rsidRDefault="00804B98" w:rsidP="00804B98">
      <w:pPr>
        <w:pStyle w:val="SemEspaamento"/>
      </w:pPr>
    </w:p>
    <w:p w:rsidR="008A3980" w:rsidRDefault="008A3980" w:rsidP="00804B98">
      <w:pPr>
        <w:pStyle w:val="SemEspaamento"/>
      </w:pPr>
      <w:r w:rsidRPr="008A3980">
        <w:t>Não atire para cima, pois a flecha poderá cair em alguém ou mesmo danificar algo.</w:t>
      </w:r>
    </w:p>
    <w:p w:rsidR="00804B98" w:rsidRPr="008A3980" w:rsidRDefault="00804B98" w:rsidP="00804B98">
      <w:pPr>
        <w:pStyle w:val="SemEspaamento"/>
      </w:pPr>
    </w:p>
    <w:p w:rsidR="008A3980" w:rsidRDefault="008A3980" w:rsidP="00804B98">
      <w:pPr>
        <w:pStyle w:val="SemEspaamento"/>
      </w:pPr>
      <w:r w:rsidRPr="008A3980">
        <w:t>Observe se não há pessoas ou animais entre você e o alvo, e também atrás dele.</w:t>
      </w:r>
    </w:p>
    <w:p w:rsidR="00804B98" w:rsidRPr="008A3980" w:rsidRDefault="00804B98" w:rsidP="00804B98">
      <w:pPr>
        <w:pStyle w:val="SemEspaamento"/>
      </w:pPr>
    </w:p>
    <w:p w:rsidR="008A3980" w:rsidRDefault="008A3980" w:rsidP="00804B98">
      <w:pPr>
        <w:pStyle w:val="SemEspaamento"/>
      </w:pPr>
      <w:r w:rsidRPr="008A3980">
        <w:t>Este é um esporte que trabalha a concentração, a coordenação motora, o equilíbrio físico e mental. Este equipamento não é um</w:t>
      </w:r>
      <w:r w:rsidR="00804B98">
        <w:t xml:space="preserve"> </w:t>
      </w:r>
      <w:r w:rsidRPr="008A3980">
        <w:t>brinquedo e não deve ser usado como tal e sim como um instrumento para a prática de um esporte sério que exige maturidade e disciplina para um uso correto e seguro.</w:t>
      </w:r>
    </w:p>
    <w:p w:rsidR="00804B98" w:rsidRPr="008A3980" w:rsidRDefault="00804B98" w:rsidP="00804B98">
      <w:pPr>
        <w:pStyle w:val="SemEspaamento"/>
      </w:pPr>
    </w:p>
    <w:p w:rsidR="008A3980" w:rsidRDefault="008A3980" w:rsidP="00804B98">
      <w:pPr>
        <w:pStyle w:val="SemEspaamento"/>
      </w:pPr>
      <w:r w:rsidRPr="008A3980">
        <w:t>É necessário ser maior de 18 anos para adquirir este produto.</w:t>
      </w:r>
    </w:p>
    <w:p w:rsidR="00804B98" w:rsidRPr="008A3980" w:rsidRDefault="00804B98" w:rsidP="00804B98">
      <w:pPr>
        <w:pStyle w:val="SemEspaamento"/>
      </w:pPr>
    </w:p>
    <w:p w:rsidR="008A3980" w:rsidRDefault="008A3980" w:rsidP="00804B98">
      <w:pPr>
        <w:pStyle w:val="SemEspaamento"/>
      </w:pPr>
      <w:r w:rsidRPr="008A3980">
        <w:rPr>
          <w:rStyle w:val="Forte"/>
          <w:rFonts w:ascii="Arial" w:hAnsi="Arial" w:cs="Arial"/>
          <w:color w:val="777777"/>
        </w:rPr>
        <w:t>OBS:</w:t>
      </w:r>
      <w:r w:rsidRPr="008A3980">
        <w:t xml:space="preserve"> Aconselhamos a passar a Cera </w:t>
      </w:r>
      <w:proofErr w:type="spellStart"/>
      <w:r w:rsidRPr="008A3980">
        <w:t>Lube</w:t>
      </w:r>
      <w:proofErr w:type="spellEnd"/>
      <w:r w:rsidRPr="008A3980">
        <w:t xml:space="preserve"> na corda antes de atirar para maior </w:t>
      </w:r>
      <w:proofErr w:type="spellStart"/>
      <w:r w:rsidRPr="008A3980">
        <w:t>conservasão</w:t>
      </w:r>
      <w:proofErr w:type="spellEnd"/>
      <w:r w:rsidRPr="008A3980">
        <w:t xml:space="preserve"> da mesma, visto que após os tiros a tendência é ir se desfiando gradativamente pois ela tem vida útil curta e deve ser trocada constantemente pois é a </w:t>
      </w:r>
      <w:proofErr w:type="spellStart"/>
      <w:r w:rsidRPr="008A3980">
        <w:t>caracteristica</w:t>
      </w:r>
      <w:proofErr w:type="spellEnd"/>
      <w:r w:rsidRPr="008A3980">
        <w:t xml:space="preserve"> do produto (Não é um defeito).</w:t>
      </w:r>
    </w:p>
    <w:p w:rsidR="00804B98" w:rsidRPr="008A3980" w:rsidRDefault="00804B98" w:rsidP="00804B98">
      <w:pPr>
        <w:pStyle w:val="SemEspaamento"/>
      </w:pPr>
    </w:p>
    <w:p w:rsidR="008A3980" w:rsidRDefault="008A3980" w:rsidP="00804B98">
      <w:pPr>
        <w:pStyle w:val="SemEspaamento"/>
      </w:pPr>
      <w:r w:rsidRPr="008A3980">
        <w:t>Informações Técnicas:</w:t>
      </w:r>
    </w:p>
    <w:p w:rsidR="00804B98" w:rsidRPr="008A3980" w:rsidRDefault="00804B98" w:rsidP="00804B98">
      <w:pPr>
        <w:pStyle w:val="SemEspaamento"/>
      </w:pPr>
    </w:p>
    <w:p w:rsidR="008A3980" w:rsidRPr="00804B98" w:rsidRDefault="008A3980" w:rsidP="00804B98">
      <w:pPr>
        <w:pStyle w:val="SemEspaamento"/>
      </w:pPr>
      <w:r w:rsidRPr="00804B98">
        <w:t xml:space="preserve">Modelo: Besta </w:t>
      </w:r>
      <w:proofErr w:type="spellStart"/>
      <w:r w:rsidRPr="00804B98">
        <w:t>Balestra</w:t>
      </w:r>
      <w:proofErr w:type="spellEnd"/>
      <w:r w:rsidRPr="00804B98">
        <w:t xml:space="preserve"> Recurva </w:t>
      </w:r>
      <w:proofErr w:type="spellStart"/>
      <w:r w:rsidRPr="00804B98">
        <w:t>Chace</w:t>
      </w:r>
      <w:proofErr w:type="spellEnd"/>
      <w:r w:rsidRPr="00804B98">
        <w:t xml:space="preserve"> Sun 2009F</w:t>
      </w:r>
    </w:p>
    <w:p w:rsidR="008A3980" w:rsidRPr="00804B98" w:rsidRDefault="008A3980" w:rsidP="00804B98">
      <w:pPr>
        <w:pStyle w:val="SemEspaamento"/>
      </w:pPr>
      <w:r w:rsidRPr="00804B98">
        <w:t xml:space="preserve">Fabricante: </w:t>
      </w:r>
      <w:proofErr w:type="spellStart"/>
      <w:r w:rsidRPr="00804B98">
        <w:t>Jandão</w:t>
      </w:r>
      <w:proofErr w:type="spellEnd"/>
    </w:p>
    <w:p w:rsidR="008A3980" w:rsidRPr="00804B98" w:rsidRDefault="008A3980" w:rsidP="00804B98">
      <w:pPr>
        <w:pStyle w:val="SemEspaamento"/>
      </w:pPr>
      <w:r w:rsidRPr="00804B98">
        <w:t xml:space="preserve">Potência: 330 </w:t>
      </w:r>
      <w:proofErr w:type="spellStart"/>
      <w:r w:rsidRPr="00804B98">
        <w:t>lbs</w:t>
      </w:r>
      <w:proofErr w:type="spellEnd"/>
    </w:p>
    <w:p w:rsidR="008A3980" w:rsidRPr="00804B98" w:rsidRDefault="008A3980" w:rsidP="00804B98">
      <w:pPr>
        <w:pStyle w:val="SemEspaamento"/>
      </w:pPr>
      <w:r w:rsidRPr="00804B98">
        <w:t>Comprimento: 90 cm</w:t>
      </w:r>
    </w:p>
    <w:p w:rsidR="008A3980" w:rsidRPr="00804B98" w:rsidRDefault="008A3980" w:rsidP="00804B98">
      <w:pPr>
        <w:pStyle w:val="SemEspaamento"/>
      </w:pPr>
      <w:r w:rsidRPr="00804B98">
        <w:t>Largura: 67,5 cm</w:t>
      </w:r>
    </w:p>
    <w:p w:rsidR="008A3980" w:rsidRPr="00804B98" w:rsidRDefault="008A3980" w:rsidP="00804B98">
      <w:pPr>
        <w:pStyle w:val="SemEspaamento"/>
      </w:pPr>
      <w:r w:rsidRPr="00804B98">
        <w:t xml:space="preserve">Brinde: capa para </w:t>
      </w:r>
      <w:proofErr w:type="spellStart"/>
      <w:r w:rsidRPr="00804B98">
        <w:t>balestra</w:t>
      </w:r>
      <w:proofErr w:type="spellEnd"/>
      <w:r w:rsidRPr="00804B98">
        <w:t xml:space="preserve"> com bolsos extras para acessórios</w:t>
      </w:r>
    </w:p>
    <w:p w:rsidR="008A3980" w:rsidRPr="00804B98" w:rsidRDefault="008A3980" w:rsidP="00804B98">
      <w:pPr>
        <w:pStyle w:val="SemEspaamento"/>
      </w:pPr>
      <w:r w:rsidRPr="00804B98">
        <w:t xml:space="preserve">Cor: </w:t>
      </w:r>
      <w:proofErr w:type="spellStart"/>
      <w:r w:rsidRPr="00804B98">
        <w:t>Camo</w:t>
      </w:r>
      <w:proofErr w:type="spellEnd"/>
    </w:p>
    <w:p w:rsidR="008A3980" w:rsidRDefault="008A3980" w:rsidP="008A3980">
      <w:pPr>
        <w:pStyle w:val="SemEspaamento"/>
        <w:rPr>
          <w:b/>
          <w:sz w:val="24"/>
          <w:szCs w:val="24"/>
          <w:lang w:eastAsia="pt-BR"/>
        </w:rPr>
      </w:pPr>
    </w:p>
    <w:sectPr w:rsidR="008A3980" w:rsidSect="00352758">
      <w:pgSz w:w="11906" w:h="16838"/>
      <w:pgMar w:top="284" w:right="424" w:bottom="142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800F8"/>
    <w:multiLevelType w:val="multilevel"/>
    <w:tmpl w:val="9D069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C23B50"/>
    <w:multiLevelType w:val="multilevel"/>
    <w:tmpl w:val="6F7A3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F777F6"/>
    <w:multiLevelType w:val="multilevel"/>
    <w:tmpl w:val="C194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DF1EA9"/>
    <w:multiLevelType w:val="multilevel"/>
    <w:tmpl w:val="D7649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B74619"/>
    <w:multiLevelType w:val="multilevel"/>
    <w:tmpl w:val="DAC8C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79A71BC"/>
    <w:multiLevelType w:val="multilevel"/>
    <w:tmpl w:val="0944C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49B29D3"/>
    <w:multiLevelType w:val="multilevel"/>
    <w:tmpl w:val="8716B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B786DF6"/>
    <w:multiLevelType w:val="multilevel"/>
    <w:tmpl w:val="A892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D770272"/>
    <w:multiLevelType w:val="multilevel"/>
    <w:tmpl w:val="0332C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8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758"/>
    <w:rsid w:val="0005249D"/>
    <w:rsid w:val="00084624"/>
    <w:rsid w:val="001A24B5"/>
    <w:rsid w:val="00247DFE"/>
    <w:rsid w:val="00352758"/>
    <w:rsid w:val="00804B98"/>
    <w:rsid w:val="00876F81"/>
    <w:rsid w:val="008A3980"/>
    <w:rsid w:val="009801D4"/>
    <w:rsid w:val="00A00E4B"/>
    <w:rsid w:val="00A03772"/>
    <w:rsid w:val="00AD5F4F"/>
    <w:rsid w:val="00DB3B3E"/>
    <w:rsid w:val="00DE45B0"/>
    <w:rsid w:val="00E8022D"/>
    <w:rsid w:val="00EA16B3"/>
    <w:rsid w:val="00F4016E"/>
    <w:rsid w:val="00FB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CCF30"/>
  <w15:chartTrackingRefBased/>
  <w15:docId w15:val="{CD013DA6-0A88-48AF-98A2-C3B3E13A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527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E45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E45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5249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5275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description">
    <w:name w:val="description"/>
    <w:basedOn w:val="Normal"/>
    <w:rsid w:val="00352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52758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352758"/>
    <w:rPr>
      <w:b/>
      <w:bCs/>
    </w:rPr>
  </w:style>
  <w:style w:type="character" w:styleId="nfase">
    <w:name w:val="Emphasis"/>
    <w:basedOn w:val="Fontepargpadro"/>
    <w:uiPriority w:val="20"/>
    <w:qFormat/>
    <w:rsid w:val="00352758"/>
    <w:rPr>
      <w:i/>
      <w:iCs/>
    </w:rPr>
  </w:style>
  <w:style w:type="character" w:customStyle="1" w:styleId="parcels">
    <w:name w:val="parcels"/>
    <w:basedOn w:val="Fontepargpadro"/>
    <w:rsid w:val="00352758"/>
  </w:style>
  <w:style w:type="character" w:customStyle="1" w:styleId="parcel-value">
    <w:name w:val="parcel-value"/>
    <w:basedOn w:val="Fontepargpadro"/>
    <w:rsid w:val="00352758"/>
  </w:style>
  <w:style w:type="paragraph" w:styleId="SemEspaamento">
    <w:name w:val="No Spacing"/>
    <w:uiPriority w:val="1"/>
    <w:qFormat/>
    <w:rsid w:val="00352758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A1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DB3B3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DB3B3E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rod-ref">
    <w:name w:val="prod-ref"/>
    <w:basedOn w:val="Fontepargpadro"/>
    <w:rsid w:val="00DE45B0"/>
  </w:style>
  <w:style w:type="character" w:customStyle="1" w:styleId="prod-secure">
    <w:name w:val="prod-secure"/>
    <w:basedOn w:val="Fontepargpadro"/>
    <w:rsid w:val="00DE45B0"/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DE45B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DE45B0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sale">
    <w:name w:val="sale"/>
    <w:basedOn w:val="Fontepargpadro"/>
    <w:rsid w:val="00DE45B0"/>
  </w:style>
  <w:style w:type="character" w:customStyle="1" w:styleId="installments-price">
    <w:name w:val="installments-price"/>
    <w:basedOn w:val="Fontepargpadro"/>
    <w:rsid w:val="00DE45B0"/>
  </w:style>
  <w:style w:type="character" w:customStyle="1" w:styleId="Ttulo2Char">
    <w:name w:val="Título 2 Char"/>
    <w:basedOn w:val="Fontepargpadro"/>
    <w:link w:val="Ttulo2"/>
    <w:uiPriority w:val="9"/>
    <w:semiHidden/>
    <w:rsid w:val="00DE45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E45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tab-span">
    <w:name w:val="apple-tab-span"/>
    <w:basedOn w:val="Fontepargpadro"/>
    <w:rsid w:val="00A00E4B"/>
  </w:style>
  <w:style w:type="paragraph" w:customStyle="1" w:styleId="price">
    <w:name w:val="price"/>
    <w:basedOn w:val="Normal"/>
    <w:rsid w:val="000524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oocommerce-price-amount">
    <w:name w:val="woocommerce-price-amount"/>
    <w:basedOn w:val="Fontepargpadro"/>
    <w:rsid w:val="0005249D"/>
  </w:style>
  <w:style w:type="character" w:customStyle="1" w:styleId="woocommerce-price-currencysymbol">
    <w:name w:val="woocommerce-price-currencysymbol"/>
    <w:basedOn w:val="Fontepargpadro"/>
    <w:rsid w:val="0005249D"/>
  </w:style>
  <w:style w:type="character" w:customStyle="1" w:styleId="wc-simulador-parcelas-parcelamento-info">
    <w:name w:val="wc-simulador-parcelas-parcelamento-info"/>
    <w:basedOn w:val="Fontepargpadro"/>
    <w:rsid w:val="0005249D"/>
  </w:style>
  <w:style w:type="character" w:customStyle="1" w:styleId="wc-simulador-parcelas-detalhes-valor">
    <w:name w:val="wc-simulador-parcelas-detalhes-valor"/>
    <w:basedOn w:val="Fontepargpadro"/>
    <w:rsid w:val="0005249D"/>
  </w:style>
  <w:style w:type="character" w:customStyle="1" w:styleId="Ttulo5Char">
    <w:name w:val="Título 5 Char"/>
    <w:basedOn w:val="Fontepargpadro"/>
    <w:link w:val="Ttulo5"/>
    <w:uiPriority w:val="9"/>
    <w:semiHidden/>
    <w:rsid w:val="0005249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rating">
    <w:name w:val="rating"/>
    <w:basedOn w:val="Fontepargpadro"/>
    <w:rsid w:val="000524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06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08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9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54257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607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97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51966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6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5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04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086023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1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4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174562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222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85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55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713629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477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1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43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1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49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005624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49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4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94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320252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816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9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75638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3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77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860332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86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4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61224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3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2444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37192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6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4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13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15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513390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9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9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9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23110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7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7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8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7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86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04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068625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7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7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11936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84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8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1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42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5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975767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57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8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8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9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73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094664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62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83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79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620485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96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4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1046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7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2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36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40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677921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192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38757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95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69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22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4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0828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87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37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26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515112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31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76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95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86844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129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7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30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23464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65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47457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5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97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9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13126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748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4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84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3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032588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8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06184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7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52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0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08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10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557984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8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88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92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414517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10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3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92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4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203883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29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6263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419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49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7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18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3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33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99979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904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7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2936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9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1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684247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58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3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383180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63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151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90218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6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1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515815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387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80487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1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27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0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794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46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104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99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1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379264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32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ventureshop.com.br/cybergun-m79/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s://www.ventureshop.com.br/rifle-de-airsoft-a-gas-green-gas-sniper-g86b-com-bipe-well-p38789/" TargetMode="External"/><Relationship Id="rId39" Type="http://schemas.openxmlformats.org/officeDocument/2006/relationships/fontTable" Target="fontTable.xml"/><Relationship Id="rId21" Type="http://schemas.openxmlformats.org/officeDocument/2006/relationships/image" Target="media/image5.png"/><Relationship Id="rId34" Type="http://schemas.openxmlformats.org/officeDocument/2006/relationships/hyperlink" Target="https://www.ventureshop.com.br/tiro-esportivo-s81/" TargetMode="External"/><Relationship Id="rId7" Type="http://schemas.openxmlformats.org/officeDocument/2006/relationships/hyperlink" Target="https://www.ventureshop.com.br/rifle-de-airsoft-shotgun-spring-smith-wesson-m3000-cybergun-p20045/" TargetMode="External"/><Relationship Id="rId12" Type="http://schemas.openxmlformats.org/officeDocument/2006/relationships/hyperlink" Target="https://www.ventureshop.com.br/pistola-de-airsoft-a-gas-gbb-co2-colt-1911-blackened-blowback-full-metal-cybergun-maleta-p41703/" TargetMode="External"/><Relationship Id="rId17" Type="http://schemas.openxmlformats.org/officeDocument/2006/relationships/hyperlink" Target="https://www.ventureshop.com.br/pistola-de-airsoft-a-gas-gbb-green-gas-glock-r17-black-c-blowback-p20316/" TargetMode="External"/><Relationship Id="rId25" Type="http://schemas.openxmlformats.org/officeDocument/2006/relationships/image" Target="media/image6.png"/><Relationship Id="rId33" Type="http://schemas.openxmlformats.org/officeDocument/2006/relationships/hyperlink" Target="https://www.ventureshop.com.br/airsoft-s193/" TargetMode="External"/><Relationship Id="rId38" Type="http://schemas.openxmlformats.org/officeDocument/2006/relationships/hyperlink" Target="https://airsofts.com.br/arco-e-flecha-jogo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www.ventureshop.com.br/umarex-m109/" TargetMode="External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hyperlink" Target="https://www.ventureshop.com.br/airsoft-escopeta-shotgun-mossberg-500-sawed-bb-s-p2737/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www.ventureshop.com.br/cyma-m85/" TargetMode="External"/><Relationship Id="rId32" Type="http://schemas.openxmlformats.org/officeDocument/2006/relationships/hyperlink" Target="https://www.ventureshop.com.br/armas-de-pressao-s251/" TargetMode="External"/><Relationship Id="rId37" Type="http://schemas.openxmlformats.org/officeDocument/2006/relationships/hyperlink" Target="https://airsofts.com.br/loja-que-vende-marcador-de-paintball/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ventureshop.com.br/pistola-airsoft-s287/" TargetMode="External"/><Relationship Id="rId23" Type="http://schemas.openxmlformats.org/officeDocument/2006/relationships/hyperlink" Target="https://www.ventureshop.com.br/rifle-airsoft-aeg-s285/" TargetMode="External"/><Relationship Id="rId28" Type="http://schemas.openxmlformats.org/officeDocument/2006/relationships/hyperlink" Target="https://www.ventureshop.com.br/municoes-para-airsoft-s226/" TargetMode="External"/><Relationship Id="rId36" Type="http://schemas.openxmlformats.org/officeDocument/2006/relationships/hyperlink" Target="https://airsofts.com.br/municoes-dep/bb-king-cat/" TargetMode="External"/><Relationship Id="rId10" Type="http://schemas.openxmlformats.org/officeDocument/2006/relationships/hyperlink" Target="https://www.ventureshop.com.br/pistola-airsoft-24-7-kwc-spring-gun-6-mm-p2602/" TargetMode="External"/><Relationship Id="rId19" Type="http://schemas.openxmlformats.org/officeDocument/2006/relationships/hyperlink" Target="https://www.ventureshop.com.br/pistolas-airsoft-s216/" TargetMode="External"/><Relationship Id="rId31" Type="http://schemas.openxmlformats.org/officeDocument/2006/relationships/hyperlink" Target="https://www.ventureshop.com.br/umarex-m109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ventureshop.com.br/co2-s510/" TargetMode="External"/><Relationship Id="rId22" Type="http://schemas.openxmlformats.org/officeDocument/2006/relationships/hyperlink" Target="https://www.ventureshop.com.br/rifle-de-airsoft-aeg-m4a1-cm507-cyma-p42018/" TargetMode="External"/><Relationship Id="rId27" Type="http://schemas.openxmlformats.org/officeDocument/2006/relationships/hyperlink" Target="https://www.ventureshop.com.br/lunetas-e-red-dot-s191/" TargetMode="External"/><Relationship Id="rId30" Type="http://schemas.openxmlformats.org/officeDocument/2006/relationships/hyperlink" Target="https://www.ventureshop.com.br/rifle-de-airsoft-spring-sniper-m62-black-double-eagle-p20554/" TargetMode="External"/><Relationship Id="rId35" Type="http://schemas.openxmlformats.org/officeDocument/2006/relationships/hyperlink" Target="https://www.ventureshop.com.br/co2-s510/" TargetMode="External"/><Relationship Id="rId8" Type="http://schemas.openxmlformats.org/officeDocument/2006/relationships/hyperlink" Target="https://www.ventureshop.com.br/tiro-esportivo-s81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0"/>
</file>

<file path=customXml/itemProps1.xml><?xml version="1.0" encoding="utf-8"?>
<ds:datastoreItem xmlns:ds="http://schemas.openxmlformats.org/officeDocument/2006/customXml" ds:itemID="{E94A9837-9D1A-49E4-AA10-5D7504684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21</Pages>
  <Words>6026</Words>
  <Characters>32544</Characters>
  <Application>Microsoft Office Word</Application>
  <DocSecurity>0</DocSecurity>
  <Lines>271</Lines>
  <Paragraphs>76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IFSP Campus Caraguatatuba</Company>
  <LinksUpToDate>false</LinksUpToDate>
  <CharactersWithSpaces>38494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IFSP Campus Caraguatatuba</dc:creator>
  <cp:keywords/>
  <dc:description/>
  <cp:lastModifiedBy>IFSP Campus Caraguatatuba</cp:lastModifiedBy>
  <cp:revision>3</cp:revision>
  <dcterms:created xsi:type="dcterms:W3CDTF">2019-09-26T17:18:00Z</dcterms:created>
  <dcterms:modified xsi:type="dcterms:W3CDTF">2019-10-01T20:05:00Z</dcterms:modified>
</cp:coreProperties>
</file>